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360" w:rsidRPr="005A5360" w:rsidRDefault="005A5360" w:rsidP="00B16BFD">
      <w:pPr>
        <w:jc w:val="center"/>
        <w:rPr>
          <w:rFonts w:ascii="Times New Roman" w:hAnsi="Times New Roman" w:cs="Times New Roman"/>
          <w:b/>
          <w:sz w:val="36"/>
          <w:u w:val="single"/>
          <w:lang w:val="en-US"/>
        </w:rPr>
      </w:pPr>
      <w:r w:rsidRPr="005A5360">
        <w:rPr>
          <w:rFonts w:ascii="Times New Roman" w:hAnsi="Times New Roman" w:cs="Times New Roman"/>
          <w:b/>
          <w:sz w:val="36"/>
          <w:u w:val="single"/>
          <w:lang w:val="en-US"/>
        </w:rPr>
        <w:t>Cooking Logic</w:t>
      </w:r>
    </w:p>
    <w:p w:rsidR="005A5360" w:rsidRDefault="005A5360" w:rsidP="005A5360">
      <w:pPr>
        <w:jc w:val="center"/>
        <w:rPr>
          <w:b/>
          <w:sz w:val="32"/>
          <w:lang w:val="en-US"/>
        </w:rPr>
      </w:pPr>
      <w:r>
        <w:rPr>
          <w:b/>
          <w:noProof/>
          <w:sz w:val="32"/>
          <w:lang w:eastAsia="en-IN"/>
        </w:rPr>
        <w:drawing>
          <wp:inline distT="0" distB="0" distL="0" distR="0">
            <wp:extent cx="5727700" cy="4292600"/>
            <wp:effectExtent l="0" t="0" r="6350" b="0"/>
            <wp:docPr id="1" name="Picture 1" descr="C:\Users\Admin\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rsidR="00B16BFD" w:rsidRDefault="00B16BFD" w:rsidP="00B16BFD">
      <w:pPr>
        <w:pStyle w:val="ListParagraph"/>
        <w:numPr>
          <w:ilvl w:val="0"/>
          <w:numId w:val="1"/>
        </w:numPr>
        <w:rPr>
          <w:b/>
          <w:sz w:val="24"/>
          <w:lang w:val="en-US"/>
        </w:rPr>
      </w:pPr>
      <w:r w:rsidRPr="00B16BFD">
        <w:rPr>
          <w:b/>
          <w:sz w:val="24"/>
          <w:lang w:val="en-US"/>
        </w:rPr>
        <w:t>Introduction</w:t>
      </w:r>
    </w:p>
    <w:p w:rsidR="00B16BFD" w:rsidRDefault="00B16BFD" w:rsidP="00B16BFD">
      <w:pPr>
        <w:pStyle w:val="ListParagraph"/>
        <w:rPr>
          <w:ins w:id="0" w:author="Microsoft account" w:date="2024-02-05T15:41:00Z"/>
          <w:sz w:val="24"/>
          <w:lang w:val="en-US"/>
        </w:rPr>
      </w:pPr>
      <w:r w:rsidRPr="00B16BFD">
        <w:rPr>
          <w:sz w:val="24"/>
          <w:lang w:val="en-US"/>
        </w:rPr>
        <w:t>This document provides documentation for the Oven Cooking Control software. The software is responsible for controlling the cooking process in an oven, including managing various cooking states, temperature control, and safety checks.</w:t>
      </w:r>
    </w:p>
    <w:p w:rsidR="00BC6096" w:rsidRDefault="00BC6096" w:rsidP="00B16BFD">
      <w:pPr>
        <w:pStyle w:val="ListParagraph"/>
        <w:rPr>
          <w:ins w:id="1" w:author="Microsoft account" w:date="2024-02-05T15:41:00Z"/>
          <w:sz w:val="24"/>
          <w:lang w:val="en-US"/>
        </w:rPr>
      </w:pPr>
    </w:p>
    <w:p w:rsidR="00BC6096" w:rsidRDefault="00BC6096" w:rsidP="00BC6096">
      <w:pPr>
        <w:pStyle w:val="ListParagraph"/>
        <w:numPr>
          <w:ilvl w:val="0"/>
          <w:numId w:val="7"/>
        </w:numPr>
        <w:rPr>
          <w:sz w:val="24"/>
          <w:lang w:val="en-US"/>
        </w:rPr>
        <w:pPrChange w:id="2" w:author="Microsoft account" w:date="2024-02-05T15:41:00Z">
          <w:pPr>
            <w:pStyle w:val="ListParagraph"/>
          </w:pPr>
        </w:pPrChange>
      </w:pPr>
      <w:ins w:id="3" w:author="Microsoft account" w:date="2024-02-05T15:41:00Z">
        <w:r>
          <w:rPr>
            <w:sz w:val="24"/>
            <w:lang w:val="en-US"/>
          </w:rPr>
          <w:t xml:space="preserve">This File Depends on The Recipe </w:t>
        </w:r>
      </w:ins>
      <w:proofErr w:type="spellStart"/>
      <w:ins w:id="4" w:author="Microsoft account" w:date="2024-02-05T15:42:00Z">
        <w:r>
          <w:rPr>
            <w:sz w:val="24"/>
            <w:lang w:val="en-US"/>
          </w:rPr>
          <w:t>Config</w:t>
        </w:r>
        <w:proofErr w:type="spellEnd"/>
        <w:r>
          <w:rPr>
            <w:sz w:val="24"/>
            <w:lang w:val="en-US"/>
          </w:rPr>
          <w:t xml:space="preserve"> File</w:t>
        </w:r>
      </w:ins>
      <w:bookmarkStart w:id="5" w:name="_GoBack"/>
      <w:bookmarkEnd w:id="5"/>
      <w:ins w:id="6" w:author="Microsoft account" w:date="2024-02-05T15:41:00Z">
        <w:r>
          <w:rPr>
            <w:sz w:val="24"/>
            <w:lang w:val="en-US"/>
          </w:rPr>
          <w:t xml:space="preserve"> and </w:t>
        </w:r>
      </w:ins>
      <w:ins w:id="7" w:author="Microsoft account" w:date="2024-02-05T15:42:00Z">
        <w:r>
          <w:rPr>
            <w:sz w:val="24"/>
            <w:lang w:val="en-US"/>
          </w:rPr>
          <w:t xml:space="preserve">Cooking </w:t>
        </w:r>
        <w:proofErr w:type="spellStart"/>
        <w:r>
          <w:rPr>
            <w:sz w:val="24"/>
            <w:lang w:val="en-US"/>
          </w:rPr>
          <w:t>Config</w:t>
        </w:r>
        <w:proofErr w:type="spellEnd"/>
        <w:r>
          <w:rPr>
            <w:sz w:val="24"/>
            <w:lang w:val="en-US"/>
          </w:rPr>
          <w:t xml:space="preserve"> File.</w:t>
        </w:r>
      </w:ins>
    </w:p>
    <w:p w:rsidR="00B16BFD" w:rsidRDefault="00B16BFD" w:rsidP="00B16BFD">
      <w:pPr>
        <w:pStyle w:val="ListParagraph"/>
        <w:rPr>
          <w:sz w:val="24"/>
          <w:lang w:val="en-US"/>
        </w:rPr>
      </w:pPr>
    </w:p>
    <w:p w:rsidR="00B16BFD" w:rsidRDefault="00B16BFD" w:rsidP="00B16BFD">
      <w:pPr>
        <w:pStyle w:val="ListParagraph"/>
        <w:numPr>
          <w:ilvl w:val="0"/>
          <w:numId w:val="1"/>
        </w:numPr>
        <w:rPr>
          <w:b/>
          <w:sz w:val="24"/>
          <w:lang w:val="en-US"/>
        </w:rPr>
      </w:pPr>
      <w:r w:rsidRPr="00B16BFD">
        <w:rPr>
          <w:b/>
          <w:sz w:val="24"/>
          <w:lang w:val="en-US"/>
        </w:rPr>
        <w:t>Header Inclusions</w:t>
      </w:r>
    </w:p>
    <w:p w:rsidR="00B16BFD" w:rsidRPr="00B16BFD" w:rsidRDefault="00B16BFD" w:rsidP="00B16BFD">
      <w:pPr>
        <w:pStyle w:val="ListParagraph"/>
        <w:numPr>
          <w:ilvl w:val="0"/>
          <w:numId w:val="2"/>
        </w:numPr>
        <w:rPr>
          <w:sz w:val="24"/>
          <w:lang w:val="en-US"/>
        </w:rPr>
      </w:pPr>
      <w:proofErr w:type="spellStart"/>
      <w:r w:rsidRPr="00B16BFD">
        <w:rPr>
          <w:b/>
          <w:sz w:val="24"/>
          <w:lang w:val="en-US"/>
        </w:rPr>
        <w:t>Includes.h</w:t>
      </w:r>
      <w:proofErr w:type="spellEnd"/>
      <w:r w:rsidRPr="00B16BFD">
        <w:rPr>
          <w:b/>
          <w:sz w:val="24"/>
          <w:lang w:val="en-US"/>
        </w:rPr>
        <w:t>:</w:t>
      </w:r>
      <w:r w:rsidRPr="00B16BFD">
        <w:rPr>
          <w:sz w:val="24"/>
          <w:lang w:val="en-US"/>
        </w:rPr>
        <w:t xml:space="preserve"> Header file that includes necessary system libraries and custom definitions.</w:t>
      </w:r>
    </w:p>
    <w:p w:rsidR="00B16BFD" w:rsidRPr="00B16BFD" w:rsidRDefault="00B16BFD" w:rsidP="00B16BFD">
      <w:pPr>
        <w:pStyle w:val="ListParagraph"/>
        <w:numPr>
          <w:ilvl w:val="0"/>
          <w:numId w:val="2"/>
        </w:numPr>
        <w:rPr>
          <w:sz w:val="24"/>
          <w:lang w:val="en-US"/>
        </w:rPr>
      </w:pPr>
      <w:r w:rsidRPr="00B16BFD">
        <w:rPr>
          <w:b/>
          <w:sz w:val="24"/>
          <w:lang w:val="en-US"/>
        </w:rPr>
        <w:t>COOKING_H:</w:t>
      </w:r>
      <w:r w:rsidRPr="00B16BFD">
        <w:rPr>
          <w:sz w:val="24"/>
          <w:lang w:val="en-US"/>
        </w:rPr>
        <w:t xml:space="preserve"> Custom header file for cooking-related functions.</w:t>
      </w:r>
    </w:p>
    <w:p w:rsidR="00B16BFD" w:rsidRPr="00B16BFD" w:rsidRDefault="00B16BFD" w:rsidP="00B16BFD">
      <w:pPr>
        <w:pStyle w:val="ListParagraph"/>
        <w:numPr>
          <w:ilvl w:val="0"/>
          <w:numId w:val="2"/>
        </w:numPr>
        <w:rPr>
          <w:sz w:val="24"/>
          <w:lang w:val="en-US"/>
        </w:rPr>
      </w:pPr>
      <w:proofErr w:type="spellStart"/>
      <w:r w:rsidRPr="00B16BFD">
        <w:rPr>
          <w:b/>
          <w:sz w:val="24"/>
          <w:lang w:val="en-US"/>
        </w:rPr>
        <w:t>DiagIDs.h</w:t>
      </w:r>
      <w:proofErr w:type="spellEnd"/>
      <w:r w:rsidRPr="00B16BFD">
        <w:rPr>
          <w:sz w:val="24"/>
          <w:lang w:val="en-US"/>
        </w:rPr>
        <w:t>: Header file containing diagnostic error codes.</w:t>
      </w:r>
    </w:p>
    <w:p w:rsidR="00B16BFD" w:rsidRPr="00B16BFD" w:rsidRDefault="00B16BFD" w:rsidP="00B16BFD">
      <w:pPr>
        <w:pStyle w:val="ListParagraph"/>
        <w:numPr>
          <w:ilvl w:val="0"/>
          <w:numId w:val="2"/>
        </w:numPr>
        <w:rPr>
          <w:sz w:val="24"/>
          <w:lang w:val="en-US"/>
        </w:rPr>
      </w:pPr>
      <w:r w:rsidRPr="00B16BFD">
        <w:rPr>
          <w:b/>
          <w:sz w:val="24"/>
          <w:lang w:val="en-US"/>
        </w:rPr>
        <w:t>IOIF_H:</w:t>
      </w:r>
      <w:r w:rsidRPr="00B16BFD">
        <w:rPr>
          <w:sz w:val="24"/>
          <w:lang w:val="en-US"/>
        </w:rPr>
        <w:t xml:space="preserve"> Header file for input/output interface functions.</w:t>
      </w:r>
    </w:p>
    <w:p w:rsidR="00B16BFD" w:rsidRPr="00B16BFD" w:rsidRDefault="00B16BFD" w:rsidP="00B16BFD">
      <w:pPr>
        <w:pStyle w:val="ListParagraph"/>
        <w:numPr>
          <w:ilvl w:val="0"/>
          <w:numId w:val="2"/>
        </w:numPr>
        <w:rPr>
          <w:sz w:val="24"/>
          <w:lang w:val="en-US"/>
        </w:rPr>
      </w:pPr>
      <w:r w:rsidRPr="00B16BFD">
        <w:rPr>
          <w:b/>
          <w:sz w:val="24"/>
          <w:lang w:val="en-US"/>
        </w:rPr>
        <w:t>DEBUG_H:</w:t>
      </w:r>
      <w:r w:rsidRPr="00B16BFD">
        <w:rPr>
          <w:sz w:val="24"/>
          <w:lang w:val="en-US"/>
        </w:rPr>
        <w:t xml:space="preserve"> Header file for debugging functions.</w:t>
      </w:r>
    </w:p>
    <w:p w:rsidR="00B16BFD" w:rsidRPr="00B16BFD" w:rsidRDefault="00B16BFD" w:rsidP="00B16BFD">
      <w:pPr>
        <w:pStyle w:val="ListParagraph"/>
        <w:numPr>
          <w:ilvl w:val="0"/>
          <w:numId w:val="2"/>
        </w:numPr>
        <w:rPr>
          <w:sz w:val="24"/>
          <w:lang w:val="en-US"/>
        </w:rPr>
      </w:pPr>
      <w:r w:rsidRPr="00B16BFD">
        <w:rPr>
          <w:b/>
          <w:sz w:val="24"/>
          <w:lang w:val="en-US"/>
        </w:rPr>
        <w:t>DIAG_H:</w:t>
      </w:r>
      <w:r w:rsidRPr="00B16BFD">
        <w:rPr>
          <w:sz w:val="24"/>
          <w:lang w:val="en-US"/>
        </w:rPr>
        <w:t xml:space="preserve"> Header file for diagnostics functions.</w:t>
      </w:r>
    </w:p>
    <w:p w:rsidR="00B16BFD" w:rsidRDefault="00B16BFD" w:rsidP="00B16BFD">
      <w:pPr>
        <w:pStyle w:val="ListParagraph"/>
        <w:numPr>
          <w:ilvl w:val="0"/>
          <w:numId w:val="2"/>
        </w:numPr>
        <w:rPr>
          <w:sz w:val="24"/>
          <w:lang w:val="en-US"/>
        </w:rPr>
      </w:pPr>
      <w:r w:rsidRPr="00B16BFD">
        <w:rPr>
          <w:b/>
          <w:sz w:val="24"/>
          <w:lang w:val="en-US"/>
        </w:rPr>
        <w:t>FLOWSENSOR_H:</w:t>
      </w:r>
      <w:r w:rsidRPr="00B16BFD">
        <w:rPr>
          <w:sz w:val="24"/>
          <w:lang w:val="en-US"/>
        </w:rPr>
        <w:t xml:space="preserve"> Header file for flow sensor functions.</w:t>
      </w:r>
    </w:p>
    <w:p w:rsidR="00B16BFD" w:rsidRDefault="00B16BFD" w:rsidP="00B16BFD">
      <w:pPr>
        <w:pStyle w:val="ListParagraph"/>
        <w:ind w:left="1440"/>
        <w:rPr>
          <w:sz w:val="24"/>
          <w:lang w:val="en-US"/>
        </w:rPr>
      </w:pPr>
    </w:p>
    <w:p w:rsidR="00B16BFD" w:rsidRDefault="00B16BFD" w:rsidP="00B16BFD">
      <w:pPr>
        <w:pStyle w:val="ListParagraph"/>
        <w:numPr>
          <w:ilvl w:val="0"/>
          <w:numId w:val="1"/>
        </w:numPr>
        <w:rPr>
          <w:b/>
          <w:sz w:val="24"/>
          <w:lang w:val="en-US"/>
        </w:rPr>
      </w:pPr>
      <w:r w:rsidRPr="00B16BFD">
        <w:rPr>
          <w:b/>
          <w:sz w:val="24"/>
          <w:lang w:val="en-US"/>
        </w:rPr>
        <w:t>Macro Definitions</w:t>
      </w:r>
    </w:p>
    <w:p w:rsidR="00B16BFD" w:rsidRDefault="00B16BFD" w:rsidP="00B16BFD">
      <w:pPr>
        <w:pStyle w:val="ListParagraph"/>
        <w:rPr>
          <w:b/>
          <w:sz w:val="24"/>
          <w:lang w:val="en-US"/>
        </w:rPr>
      </w:pPr>
    </w:p>
    <w:p w:rsidR="00B16BFD" w:rsidRPr="00E13A35" w:rsidRDefault="00B16BFD" w:rsidP="00E13A35">
      <w:pPr>
        <w:pStyle w:val="ListParagraph"/>
        <w:numPr>
          <w:ilvl w:val="0"/>
          <w:numId w:val="3"/>
        </w:numPr>
        <w:rPr>
          <w:sz w:val="24"/>
          <w:lang w:val="en-US"/>
        </w:rPr>
      </w:pPr>
      <w:r w:rsidRPr="00B16BFD">
        <w:rPr>
          <w:b/>
          <w:sz w:val="24"/>
          <w:lang w:val="en-US"/>
        </w:rPr>
        <w:lastRenderedPageBreak/>
        <w:t>STEAM_LEVEL_RESOLUTION:</w:t>
      </w:r>
      <w:r w:rsidRPr="00B16BFD">
        <w:rPr>
          <w:sz w:val="24"/>
          <w:lang w:val="en-US"/>
        </w:rPr>
        <w:t xml:space="preserve"> Defines the resolution for steam level control.</w:t>
      </w:r>
    </w:p>
    <w:p w:rsidR="00B16BFD" w:rsidRPr="00E13A35" w:rsidRDefault="00B16BFD" w:rsidP="00E13A35">
      <w:pPr>
        <w:pStyle w:val="ListParagraph"/>
        <w:numPr>
          <w:ilvl w:val="0"/>
          <w:numId w:val="3"/>
        </w:numPr>
        <w:rPr>
          <w:sz w:val="24"/>
          <w:lang w:val="en-US"/>
        </w:rPr>
      </w:pPr>
      <w:r w:rsidRPr="00B16BFD">
        <w:rPr>
          <w:b/>
          <w:sz w:val="24"/>
          <w:lang w:val="en-US"/>
        </w:rPr>
        <w:t>DRAIN_VALVE_ON_TIME:</w:t>
      </w:r>
      <w:r w:rsidRPr="00B16BFD">
        <w:rPr>
          <w:sz w:val="24"/>
          <w:lang w:val="en-US"/>
        </w:rPr>
        <w:t xml:space="preserve"> Defines the duration in seconds for the drain valve to be on (1 minute).</w:t>
      </w:r>
    </w:p>
    <w:p w:rsidR="00B16BFD" w:rsidRPr="00E13A35" w:rsidRDefault="00B16BFD" w:rsidP="00E13A35">
      <w:pPr>
        <w:pStyle w:val="ListParagraph"/>
        <w:numPr>
          <w:ilvl w:val="0"/>
          <w:numId w:val="3"/>
        </w:numPr>
        <w:rPr>
          <w:sz w:val="24"/>
          <w:lang w:val="en-US"/>
        </w:rPr>
      </w:pPr>
      <w:r w:rsidRPr="00B16BFD">
        <w:rPr>
          <w:b/>
          <w:sz w:val="24"/>
          <w:lang w:val="en-US"/>
        </w:rPr>
        <w:t>DRAIN_VALVE_OFF_TIME:</w:t>
      </w:r>
      <w:r w:rsidRPr="00B16BFD">
        <w:rPr>
          <w:sz w:val="24"/>
          <w:lang w:val="en-US"/>
        </w:rPr>
        <w:t xml:space="preserve"> Defines the duration in seconds for the drain valve to be off (5 minutes).</w:t>
      </w:r>
    </w:p>
    <w:p w:rsidR="00020691" w:rsidRDefault="00B16BFD" w:rsidP="00707329">
      <w:pPr>
        <w:pStyle w:val="ListParagraph"/>
        <w:rPr>
          <w:ins w:id="8" w:author="Microsoft account" w:date="2024-02-05T13:42:00Z"/>
          <w:sz w:val="24"/>
          <w:lang w:val="en-US"/>
        </w:rPr>
      </w:pPr>
      <w:r w:rsidRPr="00020691">
        <w:rPr>
          <w:b/>
          <w:sz w:val="24"/>
          <w:lang w:val="en-US"/>
        </w:rPr>
        <w:t>RCR_COUNTER_TIMEOUT:</w:t>
      </w:r>
      <w:r w:rsidRPr="00020691">
        <w:rPr>
          <w:sz w:val="24"/>
          <w:lang w:val="en-US"/>
        </w:rPr>
        <w:t xml:space="preserve"> </w:t>
      </w:r>
      <w:ins w:id="9" w:author="Microsoft account" w:date="2024-02-05T13:42:00Z">
        <w:r w:rsidR="00020691" w:rsidRPr="00020691">
          <w:rPr>
            <w:sz w:val="24"/>
            <w:lang w:val="en-US"/>
          </w:rPr>
          <w:t>This Timeout value is used to report the error</w:t>
        </w:r>
      </w:ins>
    </w:p>
    <w:p w:rsidR="00B16BFD" w:rsidDel="00020691" w:rsidRDefault="00B16BFD" w:rsidP="00707329">
      <w:pPr>
        <w:pStyle w:val="ListParagraph"/>
        <w:numPr>
          <w:ilvl w:val="0"/>
          <w:numId w:val="3"/>
        </w:numPr>
        <w:rPr>
          <w:del w:id="10" w:author="Microsoft account" w:date="2024-02-05T13:42:00Z"/>
          <w:sz w:val="24"/>
          <w:lang w:val="en-US"/>
        </w:rPr>
      </w:pPr>
      <w:del w:id="11" w:author="Microsoft account" w:date="2024-02-05T13:42:00Z">
        <w:r w:rsidRPr="00B16BFD" w:rsidDel="00020691">
          <w:rPr>
            <w:sz w:val="24"/>
            <w:lang w:val="en-US"/>
          </w:rPr>
          <w:delText xml:space="preserve">Timeout value </w:delText>
        </w:r>
      </w:del>
      <w:del w:id="12" w:author="Microsoft account" w:date="2024-02-05T13:41:00Z">
        <w:r w:rsidRPr="00B16BFD" w:rsidDel="00020691">
          <w:rPr>
            <w:sz w:val="24"/>
            <w:lang w:val="en-US"/>
          </w:rPr>
          <w:delText>for</w:delText>
        </w:r>
      </w:del>
      <w:del w:id="13" w:author="Microsoft account" w:date="2024-02-05T13:42:00Z">
        <w:r w:rsidRPr="00B16BFD" w:rsidDel="00020691">
          <w:rPr>
            <w:sz w:val="24"/>
            <w:lang w:val="en-US"/>
          </w:rPr>
          <w:delText xml:space="preserve"> a recipe configuration check.</w:delText>
        </w:r>
      </w:del>
    </w:p>
    <w:p w:rsidR="00B16BFD" w:rsidRPr="00020691" w:rsidRDefault="00B16BFD" w:rsidP="00707329">
      <w:pPr>
        <w:pStyle w:val="ListParagraph"/>
        <w:rPr>
          <w:sz w:val="24"/>
          <w:lang w:val="en-US"/>
        </w:rPr>
      </w:pPr>
    </w:p>
    <w:p w:rsidR="00B16BFD" w:rsidDel="00CD2B6B" w:rsidRDefault="00B16BFD" w:rsidP="00E13A35">
      <w:pPr>
        <w:pStyle w:val="ListParagraph"/>
        <w:numPr>
          <w:ilvl w:val="0"/>
          <w:numId w:val="1"/>
        </w:numPr>
        <w:rPr>
          <w:del w:id="14" w:author="Microsoft account" w:date="2024-02-05T13:42:00Z"/>
          <w:b/>
          <w:sz w:val="24"/>
          <w:lang w:val="en-US"/>
        </w:rPr>
        <w:pPrChange w:id="15" w:author="Microsoft account" w:date="2024-02-05T13:42:00Z">
          <w:pPr/>
        </w:pPrChange>
      </w:pPr>
      <w:r w:rsidRPr="00B16BFD">
        <w:rPr>
          <w:b/>
          <w:sz w:val="24"/>
          <w:lang w:val="en-US"/>
        </w:rPr>
        <w:t>Global Variable Declarations</w:t>
      </w:r>
    </w:p>
    <w:p w:rsidR="00CD2B6B" w:rsidRDefault="00CD2B6B" w:rsidP="00B16BFD">
      <w:pPr>
        <w:pStyle w:val="ListParagraph"/>
        <w:numPr>
          <w:ilvl w:val="0"/>
          <w:numId w:val="1"/>
        </w:numPr>
        <w:rPr>
          <w:ins w:id="16" w:author="Microsoft account" w:date="2024-02-05T13:43:00Z"/>
          <w:b/>
          <w:sz w:val="24"/>
          <w:lang w:val="en-US"/>
        </w:rPr>
      </w:pPr>
    </w:p>
    <w:p w:rsidR="00E13A35" w:rsidRPr="00020691" w:rsidRDefault="00E13A35" w:rsidP="00CD2B6B">
      <w:pPr>
        <w:pStyle w:val="ListParagraph"/>
        <w:rPr>
          <w:sz w:val="24"/>
          <w:lang w:val="en-US"/>
          <w:rPrChange w:id="17" w:author="Microsoft account" w:date="2024-02-05T13:42:00Z">
            <w:rPr>
              <w:lang w:val="en-US"/>
            </w:rPr>
          </w:rPrChange>
        </w:rPr>
        <w:pPrChange w:id="18" w:author="Microsoft account" w:date="2024-02-05T13:43:00Z">
          <w:pPr/>
        </w:pPrChange>
      </w:pPr>
    </w:p>
    <w:p w:rsidR="00C66206" w:rsidRDefault="00C66206" w:rsidP="00C66206">
      <w:pPr>
        <w:pStyle w:val="ListParagraph"/>
        <w:rPr>
          <w:ins w:id="19" w:author="Microsoft account" w:date="2024-02-05T13:55:00Z"/>
          <w:sz w:val="24"/>
          <w:lang w:val="en-US"/>
        </w:rPr>
      </w:pPr>
      <w:proofErr w:type="spellStart"/>
      <w:ins w:id="20" w:author="Microsoft account" w:date="2024-02-05T13:54:00Z">
        <w:r w:rsidRPr="00C66206">
          <w:rPr>
            <w:b/>
            <w:sz w:val="24"/>
            <w:lang w:val="en-US"/>
          </w:rPr>
          <w:t>DvOpenFlag</w:t>
        </w:r>
        <w:proofErr w:type="spellEnd"/>
        <w:r w:rsidRPr="00C66206">
          <w:rPr>
            <w:b/>
            <w:sz w:val="24"/>
            <w:lang w:val="en-US"/>
          </w:rPr>
          <w:t xml:space="preserve">: </w:t>
        </w:r>
        <w:r w:rsidRPr="00C66206">
          <w:rPr>
            <w:sz w:val="24"/>
            <w:lang w:val="en-US"/>
            <w:rPrChange w:id="21" w:author="Microsoft account" w:date="2024-02-05T13:54:00Z">
              <w:rPr>
                <w:b/>
                <w:sz w:val="24"/>
                <w:lang w:val="en-US"/>
              </w:rPr>
            </w:rPrChange>
          </w:rPr>
          <w:t>Boolean flag indicating the state of the drain valve (open/closed).</w:t>
        </w:r>
        <w:r w:rsidRPr="00C66206">
          <w:rPr>
            <w:b/>
            <w:sz w:val="24"/>
            <w:lang w:val="en-US"/>
          </w:rPr>
          <w:t xml:space="preserve"> </w:t>
        </w:r>
        <w:r w:rsidRPr="00C66206">
          <w:rPr>
            <w:sz w:val="24"/>
            <w:lang w:val="en-US"/>
            <w:rPrChange w:id="22" w:author="Microsoft account" w:date="2024-02-05T13:54:00Z">
              <w:rPr>
                <w:b/>
                <w:sz w:val="24"/>
                <w:lang w:val="en-US"/>
              </w:rPr>
            </w:rPrChange>
          </w:rPr>
          <w:t>And also handle the temp in multiple steps.</w:t>
        </w:r>
      </w:ins>
    </w:p>
    <w:p w:rsidR="00565E45" w:rsidRPr="001D53D2" w:rsidRDefault="001D53D2" w:rsidP="001D53D2">
      <w:pPr>
        <w:ind w:firstLine="720"/>
        <w:rPr>
          <w:ins w:id="23" w:author="Microsoft account" w:date="2024-02-05T13:54:00Z"/>
          <w:sz w:val="24"/>
          <w:lang w:val="en-US"/>
          <w:rPrChange w:id="24" w:author="Microsoft account" w:date="2024-02-05T15:05:00Z">
            <w:rPr>
              <w:ins w:id="25" w:author="Microsoft account" w:date="2024-02-05T13:54:00Z"/>
              <w:b/>
              <w:sz w:val="24"/>
              <w:lang w:val="en-US"/>
            </w:rPr>
          </w:rPrChange>
        </w:rPr>
        <w:pPrChange w:id="26" w:author="Microsoft account" w:date="2024-02-05T15:06:00Z">
          <w:pPr>
            <w:pStyle w:val="ListParagraph"/>
          </w:pPr>
        </w:pPrChange>
      </w:pPr>
      <w:ins w:id="27" w:author="Microsoft account" w:date="2024-02-05T15:06:00Z">
        <w:r w:rsidRPr="001D53D2">
          <w:rPr>
            <w:sz w:val="24"/>
            <w:lang w:val="en-US"/>
          </w:rPr>
          <w:sym w:font="Wingdings" w:char="F0E0"/>
        </w:r>
      </w:ins>
      <w:ins w:id="28" w:author="Microsoft account" w:date="2024-02-05T15:05:00Z">
        <w:r w:rsidRPr="001D53D2">
          <w:rPr>
            <w:sz w:val="24"/>
            <w:lang w:val="en-US"/>
            <w:rPrChange w:id="29" w:author="Microsoft account" w:date="2024-02-05T15:05:00Z">
              <w:rPr>
                <w:lang w:val="en-US"/>
              </w:rPr>
            </w:rPrChange>
          </w:rPr>
          <w:t xml:space="preserve">This Flag is used to </w:t>
        </w:r>
      </w:ins>
    </w:p>
    <w:p w:rsidR="00565E45" w:rsidRDefault="00C66206" w:rsidP="001D53D2">
      <w:pPr>
        <w:pStyle w:val="ListParagraph"/>
        <w:ind w:firstLine="720"/>
        <w:rPr>
          <w:ins w:id="30" w:author="Microsoft account" w:date="2024-02-05T13:55:00Z"/>
          <w:sz w:val="24"/>
          <w:lang w:val="en-US"/>
        </w:rPr>
        <w:pPrChange w:id="31" w:author="Microsoft account" w:date="2024-02-05T15:06:00Z">
          <w:pPr>
            <w:pStyle w:val="ListParagraph"/>
          </w:pPr>
        </w:pPrChange>
      </w:pPr>
      <w:ins w:id="32" w:author="Microsoft account" w:date="2024-02-05T13:54:00Z">
        <w:r w:rsidRPr="00C66206">
          <w:rPr>
            <w:sz w:val="24"/>
            <w:lang w:val="en-US"/>
            <w:rPrChange w:id="33" w:author="Microsoft account" w:date="2024-02-05T13:54:00Z">
              <w:rPr>
                <w:b/>
                <w:sz w:val="24"/>
                <w:lang w:val="en-US"/>
              </w:rPr>
            </w:rPrChange>
          </w:rPr>
          <w:t>The previous step Temperature is  Higher than the Curre</w:t>
        </w:r>
        <w:r w:rsidR="00565E45" w:rsidRPr="001D53D2">
          <w:rPr>
            <w:sz w:val="24"/>
            <w:lang w:val="en-US"/>
          </w:rPr>
          <w:t xml:space="preserve">nt step Temp, Continuously </w:t>
        </w:r>
        <w:proofErr w:type="spellStart"/>
        <w:r w:rsidR="00565E45" w:rsidRPr="001D53D2">
          <w:rPr>
            <w:sz w:val="24"/>
            <w:lang w:val="en-US"/>
          </w:rPr>
          <w:t>open</w:t>
        </w:r>
      </w:ins>
      <w:ins w:id="34" w:author="Microsoft account" w:date="2024-02-05T13:58:00Z">
        <w:r w:rsidR="00565E45">
          <w:rPr>
            <w:sz w:val="24"/>
            <w:lang w:val="en-US"/>
          </w:rPr>
          <w:t>_</w:t>
        </w:r>
      </w:ins>
      <w:ins w:id="35" w:author="Microsoft account" w:date="2024-02-05T13:54:00Z">
        <w:r w:rsidRPr="00C66206">
          <w:rPr>
            <w:sz w:val="24"/>
            <w:lang w:val="en-US"/>
            <w:rPrChange w:id="36" w:author="Microsoft account" w:date="2024-02-05T13:54:00Z">
              <w:rPr>
                <w:b/>
                <w:sz w:val="24"/>
                <w:lang w:val="en-US"/>
              </w:rPr>
            </w:rPrChange>
          </w:rPr>
          <w:t>state</w:t>
        </w:r>
        <w:proofErr w:type="spellEnd"/>
        <w:r w:rsidRPr="00C66206">
          <w:rPr>
            <w:sz w:val="24"/>
            <w:lang w:val="en-US"/>
            <w:rPrChange w:id="37" w:author="Microsoft account" w:date="2024-02-05T13:54:00Z">
              <w:rPr>
                <w:b/>
                <w:sz w:val="24"/>
                <w:lang w:val="en-US"/>
              </w:rPr>
            </w:rPrChange>
          </w:rPr>
          <w:t xml:space="preserve"> drain valve will go, after that, the Temp is equal to the Current step Temp, and the drain valve state Jumps to a Cyclic on-off state.</w:t>
        </w:r>
      </w:ins>
    </w:p>
    <w:p w:rsidR="00E13A35" w:rsidRPr="00E13A35" w:rsidDel="00C66206" w:rsidRDefault="00E13A35" w:rsidP="00C66206">
      <w:pPr>
        <w:pStyle w:val="ListParagraph"/>
        <w:rPr>
          <w:del w:id="38" w:author="Microsoft account" w:date="2024-02-05T13:54:00Z"/>
          <w:sz w:val="24"/>
          <w:lang w:val="en-US"/>
        </w:rPr>
      </w:pPr>
      <w:del w:id="39" w:author="Microsoft account" w:date="2024-02-05T13:54:00Z">
        <w:r w:rsidRPr="00E13A35" w:rsidDel="00C66206">
          <w:rPr>
            <w:b/>
            <w:sz w:val="24"/>
            <w:lang w:val="en-US"/>
          </w:rPr>
          <w:delText>DvOpenFlag</w:delText>
        </w:r>
        <w:r w:rsidRPr="00E13A35" w:rsidDel="00C66206">
          <w:rPr>
            <w:sz w:val="24"/>
            <w:lang w:val="en-US"/>
          </w:rPr>
          <w:delText>: Boolean flag indicating the state of the drain valve (open/closed).</w:delText>
        </w:r>
      </w:del>
    </w:p>
    <w:p w:rsidR="00E13A35" w:rsidRPr="00E13A35" w:rsidRDefault="00E13A35" w:rsidP="00E13A35">
      <w:pPr>
        <w:pStyle w:val="ListParagraph"/>
        <w:rPr>
          <w:sz w:val="24"/>
          <w:lang w:val="en-US"/>
        </w:rPr>
      </w:pPr>
    </w:p>
    <w:p w:rsidR="00565E45" w:rsidRDefault="00E13A35" w:rsidP="00E13A35">
      <w:pPr>
        <w:pStyle w:val="ListParagraph"/>
        <w:rPr>
          <w:ins w:id="40" w:author="Microsoft account" w:date="2024-02-05T13:57:00Z"/>
          <w:sz w:val="24"/>
          <w:lang w:val="en-US"/>
        </w:rPr>
      </w:pPr>
      <w:r w:rsidRPr="00E13A35">
        <w:rPr>
          <w:b/>
          <w:sz w:val="24"/>
          <w:lang w:val="en-US"/>
        </w:rPr>
        <w:t>CookingRuntimeCounter</w:t>
      </w:r>
      <w:r w:rsidRPr="00E13A35">
        <w:rPr>
          <w:sz w:val="24"/>
          <w:lang w:val="en-US"/>
        </w:rPr>
        <w:t xml:space="preserve">: </w:t>
      </w:r>
      <w:ins w:id="41" w:author="Microsoft account" w:date="2024-02-05T13:57:00Z">
        <w:r w:rsidR="00565E45" w:rsidRPr="00565E45">
          <w:rPr>
            <w:sz w:val="24"/>
            <w:lang w:val="en-US"/>
          </w:rPr>
          <w:t>This variable is used to keep track of cooking runtime.</w:t>
        </w:r>
      </w:ins>
    </w:p>
    <w:p w:rsidR="00E13A35" w:rsidRPr="00E13A35" w:rsidDel="00565E45" w:rsidRDefault="00E13A35" w:rsidP="00E13A35">
      <w:pPr>
        <w:pStyle w:val="ListParagraph"/>
        <w:rPr>
          <w:del w:id="42" w:author="Microsoft account" w:date="2024-02-05T13:57:00Z"/>
          <w:sz w:val="24"/>
          <w:lang w:val="en-US"/>
        </w:rPr>
      </w:pPr>
      <w:del w:id="43" w:author="Microsoft account" w:date="2024-02-05T13:57:00Z">
        <w:r w:rsidRPr="00E13A35" w:rsidDel="00565E45">
          <w:rPr>
            <w:sz w:val="24"/>
            <w:lang w:val="en-US"/>
          </w:rPr>
          <w:delText>Counter to keep track of cooking runtime.</w:delText>
        </w:r>
      </w:del>
    </w:p>
    <w:p w:rsidR="00E13A35" w:rsidRPr="00E13A35" w:rsidRDefault="00E13A35" w:rsidP="00E13A35">
      <w:pPr>
        <w:pStyle w:val="ListParagraph"/>
        <w:rPr>
          <w:sz w:val="24"/>
          <w:lang w:val="en-US"/>
        </w:rPr>
      </w:pPr>
    </w:p>
    <w:p w:rsidR="00E13A35" w:rsidRPr="00E13A35" w:rsidRDefault="00E13A35" w:rsidP="00E13A35">
      <w:pPr>
        <w:pStyle w:val="ListParagraph"/>
        <w:rPr>
          <w:sz w:val="24"/>
          <w:lang w:val="en-US"/>
        </w:rPr>
      </w:pPr>
      <w:r w:rsidRPr="00E13A35">
        <w:rPr>
          <w:b/>
          <w:sz w:val="24"/>
          <w:lang w:val="en-US"/>
        </w:rPr>
        <w:t>RCR_Counter</w:t>
      </w:r>
      <w:r w:rsidRPr="00E13A35">
        <w:rPr>
          <w:sz w:val="24"/>
          <w:lang w:val="en-US"/>
        </w:rPr>
        <w:t xml:space="preserve">: </w:t>
      </w:r>
      <w:ins w:id="44" w:author="Microsoft account" w:date="2024-02-05T13:58:00Z">
        <w:r w:rsidR="00565E45">
          <w:rPr>
            <w:sz w:val="24"/>
            <w:lang w:val="en-US"/>
          </w:rPr>
          <w:t xml:space="preserve">This variable is represent by </w:t>
        </w:r>
        <w:r w:rsidR="00565E45" w:rsidRPr="00020691">
          <w:rPr>
            <w:b/>
            <w:sz w:val="24"/>
            <w:lang w:val="en-US"/>
          </w:rPr>
          <w:t>RCR_COUNTER_TIMEOUT</w:t>
        </w:r>
      </w:ins>
      <w:ins w:id="45" w:author="Microsoft account" w:date="2024-02-05T13:59:00Z">
        <w:r w:rsidR="00565E45">
          <w:rPr>
            <w:sz w:val="24"/>
            <w:lang w:val="en-US"/>
          </w:rPr>
          <w:t>.</w:t>
        </w:r>
      </w:ins>
      <w:del w:id="46" w:author="Microsoft account" w:date="2024-02-05T13:58:00Z">
        <w:r w:rsidRPr="00E13A35" w:rsidDel="00565E45">
          <w:rPr>
            <w:sz w:val="24"/>
            <w:lang w:val="en-US"/>
          </w:rPr>
          <w:delText>Counter for recipe configuration checks.</w:delText>
        </w:r>
      </w:del>
    </w:p>
    <w:p w:rsidR="00E13A35" w:rsidRPr="00E13A35" w:rsidRDefault="00E13A35" w:rsidP="00E13A35">
      <w:pPr>
        <w:pStyle w:val="ListParagraph"/>
        <w:rPr>
          <w:sz w:val="24"/>
          <w:lang w:val="en-US"/>
        </w:rPr>
      </w:pPr>
    </w:p>
    <w:p w:rsidR="00E13A35" w:rsidRDefault="00E13A35" w:rsidP="00E13A35">
      <w:pPr>
        <w:pStyle w:val="ListParagraph"/>
        <w:rPr>
          <w:sz w:val="24"/>
          <w:lang w:val="en-US"/>
        </w:rPr>
      </w:pPr>
      <w:r w:rsidRPr="00E13A35">
        <w:rPr>
          <w:b/>
          <w:sz w:val="24"/>
          <w:lang w:val="en-US"/>
        </w:rPr>
        <w:t>ovenCookingState</w:t>
      </w:r>
      <w:r w:rsidRPr="00E13A35">
        <w:rPr>
          <w:sz w:val="24"/>
          <w:lang w:val="en-US"/>
        </w:rPr>
        <w:t>: Enumeration representing the current state of the oven cooking process.</w:t>
      </w:r>
    </w:p>
    <w:p w:rsidR="00E13A35" w:rsidRDefault="00E13A35" w:rsidP="00E13A35">
      <w:pPr>
        <w:pStyle w:val="ListParagraph"/>
        <w:rPr>
          <w:sz w:val="24"/>
          <w:lang w:val="en-US"/>
        </w:rPr>
      </w:pPr>
    </w:p>
    <w:p w:rsidR="00E13A35" w:rsidRDefault="00832F7F" w:rsidP="00E13A35">
      <w:pPr>
        <w:pStyle w:val="ListParagraph"/>
        <w:numPr>
          <w:ilvl w:val="0"/>
          <w:numId w:val="1"/>
        </w:numPr>
        <w:rPr>
          <w:b/>
          <w:sz w:val="24"/>
          <w:lang w:val="en-US"/>
        </w:rPr>
      </w:pPr>
      <w:r w:rsidRPr="00832F7F">
        <w:rPr>
          <w:b/>
          <w:sz w:val="24"/>
          <w:lang w:val="en-US"/>
        </w:rPr>
        <w:t xml:space="preserve">Cooking Main Function </w:t>
      </w:r>
    </w:p>
    <w:p w:rsidR="00832F7F" w:rsidRDefault="00832F7F" w:rsidP="00832F7F">
      <w:pPr>
        <w:pStyle w:val="ListParagraph"/>
        <w:rPr>
          <w:b/>
          <w:sz w:val="24"/>
          <w:lang w:val="en-US"/>
        </w:rPr>
      </w:pPr>
    </w:p>
    <w:p w:rsidR="00832F7F" w:rsidRDefault="00832F7F" w:rsidP="00832F7F">
      <w:pPr>
        <w:pStyle w:val="ListParagraph"/>
        <w:rPr>
          <w:sz w:val="24"/>
          <w:lang w:val="en-US"/>
        </w:rPr>
      </w:pPr>
      <w:r w:rsidRPr="00832F7F">
        <w:rPr>
          <w:sz w:val="24"/>
          <w:lang w:val="en-US"/>
        </w:rPr>
        <w:t xml:space="preserve">The </w:t>
      </w:r>
      <w:proofErr w:type="spellStart"/>
      <w:proofErr w:type="gramStart"/>
      <w:r w:rsidRPr="00832F7F">
        <w:rPr>
          <w:sz w:val="24"/>
          <w:lang w:val="en-US"/>
        </w:rPr>
        <w:t>cookingMain</w:t>
      </w:r>
      <w:proofErr w:type="spellEnd"/>
      <w:r>
        <w:rPr>
          <w:sz w:val="24"/>
          <w:lang w:val="en-US"/>
        </w:rPr>
        <w:t>(</w:t>
      </w:r>
      <w:proofErr w:type="gramEnd"/>
      <w:r>
        <w:rPr>
          <w:sz w:val="24"/>
          <w:lang w:val="en-US"/>
        </w:rPr>
        <w:t>)</w:t>
      </w:r>
      <w:r w:rsidRPr="00832F7F">
        <w:rPr>
          <w:sz w:val="24"/>
          <w:lang w:val="en-US"/>
        </w:rPr>
        <w:t xml:space="preserve"> function appears to be the core control logic for managing the cooking process in an oven. Let's break down the function step by step:</w:t>
      </w:r>
    </w:p>
    <w:p w:rsidR="00832F7F" w:rsidRDefault="00832F7F" w:rsidP="00832F7F">
      <w:pPr>
        <w:pStyle w:val="ListParagraph"/>
        <w:rPr>
          <w:sz w:val="24"/>
          <w:lang w:val="en-US"/>
        </w:rPr>
      </w:pPr>
    </w:p>
    <w:p w:rsidR="00832F7F" w:rsidRPr="00832F7F" w:rsidRDefault="00832F7F" w:rsidP="00832F7F">
      <w:pPr>
        <w:pStyle w:val="ListParagraph"/>
        <w:numPr>
          <w:ilvl w:val="0"/>
          <w:numId w:val="4"/>
        </w:numPr>
        <w:rPr>
          <w:sz w:val="24"/>
        </w:rPr>
      </w:pPr>
      <w:r w:rsidRPr="00832F7F">
        <w:rPr>
          <w:b/>
          <w:bCs/>
          <w:sz w:val="24"/>
        </w:rPr>
        <w:t>Variable Declarations</w:t>
      </w:r>
      <w:r w:rsidRPr="00832F7F">
        <w:rPr>
          <w:sz w:val="24"/>
        </w:rPr>
        <w:t>:</w:t>
      </w:r>
    </w:p>
    <w:p w:rsidR="00832F7F" w:rsidRPr="00832F7F" w:rsidRDefault="00832F7F" w:rsidP="00832F7F">
      <w:pPr>
        <w:pStyle w:val="ListParagraph"/>
        <w:numPr>
          <w:ilvl w:val="1"/>
          <w:numId w:val="4"/>
        </w:numPr>
        <w:rPr>
          <w:sz w:val="24"/>
        </w:rPr>
      </w:pPr>
      <w:r w:rsidRPr="00832F7F">
        <w:rPr>
          <w:sz w:val="24"/>
        </w:rPr>
        <w:t xml:space="preserve">Several pointers are declared and initialized to specific data structures, which are likely defined elsewhere in the code. These include </w:t>
      </w:r>
      <w:proofErr w:type="spellStart"/>
      <w:r w:rsidRPr="00832F7F">
        <w:rPr>
          <w:b/>
          <w:bCs/>
          <w:sz w:val="24"/>
        </w:rPr>
        <w:t>AndroidData</w:t>
      </w:r>
      <w:proofErr w:type="spellEnd"/>
      <w:r w:rsidRPr="00832F7F">
        <w:rPr>
          <w:sz w:val="24"/>
        </w:rPr>
        <w:t xml:space="preserve">, </w:t>
      </w:r>
      <w:proofErr w:type="spellStart"/>
      <w:r w:rsidRPr="00832F7F">
        <w:rPr>
          <w:b/>
          <w:bCs/>
          <w:sz w:val="24"/>
        </w:rPr>
        <w:t>MachineStatus</w:t>
      </w:r>
      <w:proofErr w:type="spellEnd"/>
      <w:r w:rsidRPr="00832F7F">
        <w:rPr>
          <w:sz w:val="24"/>
        </w:rPr>
        <w:t xml:space="preserve">, </w:t>
      </w:r>
      <w:proofErr w:type="spellStart"/>
      <w:r w:rsidRPr="00832F7F">
        <w:rPr>
          <w:b/>
          <w:bCs/>
          <w:sz w:val="24"/>
        </w:rPr>
        <w:t>recipeStepConfig</w:t>
      </w:r>
      <w:proofErr w:type="spellEnd"/>
      <w:r w:rsidRPr="00832F7F">
        <w:rPr>
          <w:sz w:val="24"/>
        </w:rPr>
        <w:t xml:space="preserve">, and </w:t>
      </w:r>
      <w:proofErr w:type="spellStart"/>
      <w:r w:rsidRPr="00832F7F">
        <w:rPr>
          <w:b/>
          <w:bCs/>
          <w:sz w:val="24"/>
        </w:rPr>
        <w:t>DiagnosticsData</w:t>
      </w:r>
      <w:proofErr w:type="spellEnd"/>
      <w:r w:rsidRPr="00832F7F">
        <w:rPr>
          <w:sz w:val="24"/>
        </w:rPr>
        <w:t>. These pointers are used to access and update vari</w:t>
      </w:r>
      <w:r>
        <w:rPr>
          <w:sz w:val="24"/>
        </w:rPr>
        <w:t>ous data related to the oven</w:t>
      </w:r>
      <w:r w:rsidRPr="00832F7F">
        <w:rPr>
          <w:sz w:val="24"/>
        </w:rPr>
        <w:t xml:space="preserve"> cooking process.</w:t>
      </w:r>
    </w:p>
    <w:p w:rsidR="00832F7F" w:rsidRPr="00832F7F" w:rsidRDefault="00832F7F" w:rsidP="00832F7F">
      <w:pPr>
        <w:pStyle w:val="ListParagraph"/>
        <w:numPr>
          <w:ilvl w:val="0"/>
          <w:numId w:val="4"/>
        </w:numPr>
        <w:rPr>
          <w:sz w:val="24"/>
        </w:rPr>
      </w:pPr>
      <w:r w:rsidRPr="00832F7F">
        <w:rPr>
          <w:b/>
          <w:bCs/>
          <w:sz w:val="24"/>
        </w:rPr>
        <w:t>Oven Light Control</w:t>
      </w:r>
      <w:r w:rsidRPr="00832F7F">
        <w:rPr>
          <w:sz w:val="24"/>
        </w:rPr>
        <w:t>:</w:t>
      </w:r>
    </w:p>
    <w:p w:rsidR="00832F7F" w:rsidRPr="00832F7F" w:rsidRDefault="00832F7F" w:rsidP="00832F7F">
      <w:pPr>
        <w:pStyle w:val="ListParagraph"/>
        <w:numPr>
          <w:ilvl w:val="1"/>
          <w:numId w:val="4"/>
        </w:numPr>
        <w:rPr>
          <w:sz w:val="24"/>
        </w:rPr>
      </w:pPr>
      <w:r w:rsidRPr="00832F7F">
        <w:rPr>
          <w:sz w:val="24"/>
        </w:rPr>
        <w:t xml:space="preserve">The function checks the state of the </w:t>
      </w:r>
      <w:proofErr w:type="spellStart"/>
      <w:r w:rsidRPr="00832F7F">
        <w:rPr>
          <w:b/>
          <w:bCs/>
          <w:sz w:val="24"/>
        </w:rPr>
        <w:t>lightOn</w:t>
      </w:r>
      <w:proofErr w:type="spellEnd"/>
      <w:r w:rsidRPr="00832F7F">
        <w:rPr>
          <w:sz w:val="24"/>
        </w:rPr>
        <w:t xml:space="preserve"> flag in the </w:t>
      </w:r>
      <w:proofErr w:type="spellStart"/>
      <w:r w:rsidRPr="00832F7F">
        <w:rPr>
          <w:b/>
          <w:bCs/>
          <w:sz w:val="24"/>
        </w:rPr>
        <w:t>AndroidData</w:t>
      </w:r>
      <w:proofErr w:type="spellEnd"/>
      <w:r w:rsidRPr="00832F7F">
        <w:rPr>
          <w:sz w:val="24"/>
        </w:rPr>
        <w:t xml:space="preserve"> structure. If it's </w:t>
      </w:r>
      <w:r w:rsidRPr="00832F7F">
        <w:rPr>
          <w:b/>
          <w:bCs/>
          <w:sz w:val="24"/>
        </w:rPr>
        <w:t>TRUE</w:t>
      </w:r>
      <w:r w:rsidRPr="00832F7F">
        <w:rPr>
          <w:sz w:val="24"/>
        </w:rPr>
        <w:t xml:space="preserve">, it turns on the oven light using the </w:t>
      </w:r>
      <w:r w:rsidRPr="00832F7F">
        <w:rPr>
          <w:b/>
          <w:bCs/>
          <w:sz w:val="24"/>
        </w:rPr>
        <w:t>TURN_ON_</w:t>
      </w:r>
      <w:proofErr w:type="gramStart"/>
      <w:r w:rsidRPr="00832F7F">
        <w:rPr>
          <w:b/>
          <w:bCs/>
          <w:sz w:val="24"/>
        </w:rPr>
        <w:t>LIGHT(</w:t>
      </w:r>
      <w:proofErr w:type="gramEnd"/>
      <w:r w:rsidRPr="00832F7F">
        <w:rPr>
          <w:b/>
          <w:bCs/>
          <w:sz w:val="24"/>
        </w:rPr>
        <w:t>)</w:t>
      </w:r>
      <w:r w:rsidRPr="00832F7F">
        <w:rPr>
          <w:sz w:val="24"/>
        </w:rPr>
        <w:t xml:space="preserve"> function; otherwise, it turns off the light with </w:t>
      </w:r>
      <w:r w:rsidRPr="00832F7F">
        <w:rPr>
          <w:b/>
          <w:bCs/>
          <w:sz w:val="24"/>
        </w:rPr>
        <w:t>TURN_OFF_LIGHT()</w:t>
      </w:r>
      <w:r w:rsidRPr="00832F7F">
        <w:rPr>
          <w:sz w:val="24"/>
        </w:rPr>
        <w:t>.</w:t>
      </w:r>
    </w:p>
    <w:p w:rsidR="00832F7F" w:rsidRPr="00832F7F" w:rsidRDefault="00832F7F" w:rsidP="00832F7F">
      <w:pPr>
        <w:pStyle w:val="ListParagraph"/>
        <w:numPr>
          <w:ilvl w:val="0"/>
          <w:numId w:val="4"/>
        </w:numPr>
        <w:rPr>
          <w:sz w:val="24"/>
        </w:rPr>
      </w:pPr>
      <w:r w:rsidRPr="00832F7F">
        <w:rPr>
          <w:b/>
          <w:bCs/>
          <w:sz w:val="24"/>
        </w:rPr>
        <w:t xml:space="preserve">Checking Oven State and </w:t>
      </w:r>
      <w:proofErr w:type="spellStart"/>
      <w:r w:rsidRPr="00832F7F">
        <w:rPr>
          <w:b/>
          <w:bCs/>
          <w:sz w:val="24"/>
        </w:rPr>
        <w:t>AndroidData</w:t>
      </w:r>
      <w:proofErr w:type="spellEnd"/>
      <w:r w:rsidRPr="00832F7F">
        <w:rPr>
          <w:b/>
          <w:bCs/>
          <w:sz w:val="24"/>
        </w:rPr>
        <w:t xml:space="preserve"> </w:t>
      </w:r>
      <w:proofErr w:type="spellStart"/>
      <w:r w:rsidRPr="00832F7F">
        <w:rPr>
          <w:b/>
          <w:bCs/>
          <w:sz w:val="24"/>
        </w:rPr>
        <w:t>StartBit</w:t>
      </w:r>
      <w:proofErr w:type="spellEnd"/>
      <w:r w:rsidRPr="00832F7F">
        <w:rPr>
          <w:sz w:val="24"/>
        </w:rPr>
        <w:t>:</w:t>
      </w:r>
    </w:p>
    <w:p w:rsidR="00832F7F" w:rsidRPr="00832F7F" w:rsidRDefault="00832F7F" w:rsidP="00832F7F">
      <w:pPr>
        <w:pStyle w:val="ListParagraph"/>
        <w:numPr>
          <w:ilvl w:val="1"/>
          <w:numId w:val="4"/>
        </w:numPr>
        <w:rPr>
          <w:sz w:val="24"/>
        </w:rPr>
      </w:pPr>
      <w:r w:rsidRPr="00832F7F">
        <w:rPr>
          <w:sz w:val="24"/>
        </w:rPr>
        <w:t>It checks the current state of the oven (</w:t>
      </w:r>
      <w:r w:rsidRPr="00832F7F">
        <w:rPr>
          <w:b/>
          <w:bCs/>
          <w:sz w:val="24"/>
        </w:rPr>
        <w:t>ovenCookingState</w:t>
      </w:r>
      <w:r w:rsidRPr="00832F7F">
        <w:rPr>
          <w:sz w:val="24"/>
        </w:rPr>
        <w:t>) to determine if it's greater than the idle state (</w:t>
      </w:r>
      <w:proofErr w:type="spellStart"/>
      <w:r w:rsidRPr="00832F7F">
        <w:rPr>
          <w:b/>
          <w:bCs/>
          <w:sz w:val="24"/>
        </w:rPr>
        <w:t>OCS_machineIdle</w:t>
      </w:r>
      <w:proofErr w:type="spellEnd"/>
      <w:r w:rsidRPr="00832F7F">
        <w:rPr>
          <w:sz w:val="24"/>
        </w:rPr>
        <w:t xml:space="preserve">). If so, it checks whether the </w:t>
      </w:r>
      <w:proofErr w:type="spellStart"/>
      <w:r w:rsidRPr="00832F7F">
        <w:rPr>
          <w:b/>
          <w:bCs/>
          <w:sz w:val="24"/>
        </w:rPr>
        <w:t>startBit</w:t>
      </w:r>
      <w:proofErr w:type="spellEnd"/>
      <w:r w:rsidRPr="00832F7F">
        <w:rPr>
          <w:sz w:val="24"/>
        </w:rPr>
        <w:t xml:space="preserve"> in the </w:t>
      </w:r>
      <w:proofErr w:type="spellStart"/>
      <w:r w:rsidRPr="00832F7F">
        <w:rPr>
          <w:b/>
          <w:bCs/>
          <w:sz w:val="24"/>
        </w:rPr>
        <w:t>AndroidData</w:t>
      </w:r>
      <w:proofErr w:type="spellEnd"/>
      <w:r w:rsidRPr="00832F7F">
        <w:rPr>
          <w:sz w:val="24"/>
        </w:rPr>
        <w:t xml:space="preserve"> structure is </w:t>
      </w:r>
      <w:r w:rsidRPr="00832F7F">
        <w:rPr>
          <w:b/>
          <w:bCs/>
          <w:sz w:val="24"/>
        </w:rPr>
        <w:t>FALSE</w:t>
      </w:r>
      <w:r w:rsidRPr="00832F7F">
        <w:rPr>
          <w:sz w:val="24"/>
        </w:rPr>
        <w:t xml:space="preserve">. If the start bit is </w:t>
      </w:r>
      <w:r w:rsidRPr="00832F7F">
        <w:rPr>
          <w:b/>
          <w:bCs/>
          <w:sz w:val="24"/>
        </w:rPr>
        <w:t>FALSE</w:t>
      </w:r>
      <w:r w:rsidRPr="00832F7F">
        <w:rPr>
          <w:sz w:val="24"/>
        </w:rPr>
        <w:t xml:space="preserve">, it sets the </w:t>
      </w:r>
      <w:proofErr w:type="spellStart"/>
      <w:r w:rsidRPr="00832F7F">
        <w:rPr>
          <w:b/>
          <w:bCs/>
          <w:sz w:val="24"/>
        </w:rPr>
        <w:t>ovenCookingState</w:t>
      </w:r>
      <w:proofErr w:type="spellEnd"/>
      <w:r w:rsidRPr="00832F7F">
        <w:rPr>
          <w:sz w:val="24"/>
        </w:rPr>
        <w:t xml:space="preserve"> to </w:t>
      </w:r>
      <w:proofErr w:type="spellStart"/>
      <w:r w:rsidRPr="00832F7F">
        <w:rPr>
          <w:b/>
          <w:bCs/>
          <w:sz w:val="24"/>
        </w:rPr>
        <w:t>OCS_CookingComplete</w:t>
      </w:r>
      <w:proofErr w:type="spellEnd"/>
      <w:r w:rsidRPr="00832F7F">
        <w:rPr>
          <w:sz w:val="24"/>
        </w:rPr>
        <w:t xml:space="preserve">, indicating that the cooking process should be </w:t>
      </w:r>
      <w:ins w:id="47" w:author="Microsoft account" w:date="2024-02-05T15:11:00Z">
        <w:r w:rsidR="001D53D2">
          <w:rPr>
            <w:sz w:val="24"/>
          </w:rPr>
          <w:t>completed</w:t>
        </w:r>
      </w:ins>
      <w:del w:id="48" w:author="Microsoft account" w:date="2024-02-05T15:11:00Z">
        <w:r w:rsidRPr="00832F7F" w:rsidDel="001D53D2">
          <w:rPr>
            <w:sz w:val="24"/>
          </w:rPr>
          <w:delText>stopped</w:delText>
        </w:r>
      </w:del>
      <w:r w:rsidRPr="00832F7F">
        <w:rPr>
          <w:sz w:val="24"/>
        </w:rPr>
        <w:t>.</w:t>
      </w:r>
    </w:p>
    <w:p w:rsidR="00832F7F" w:rsidRPr="00832F7F" w:rsidRDefault="00832F7F" w:rsidP="00832F7F">
      <w:pPr>
        <w:pStyle w:val="ListParagraph"/>
        <w:numPr>
          <w:ilvl w:val="0"/>
          <w:numId w:val="4"/>
        </w:numPr>
        <w:rPr>
          <w:sz w:val="24"/>
        </w:rPr>
      </w:pPr>
      <w:r w:rsidRPr="00832F7F">
        <w:rPr>
          <w:b/>
          <w:bCs/>
          <w:sz w:val="24"/>
        </w:rPr>
        <w:lastRenderedPageBreak/>
        <w:t>Oven Pause Control</w:t>
      </w:r>
      <w:r w:rsidRPr="00832F7F">
        <w:rPr>
          <w:sz w:val="24"/>
        </w:rPr>
        <w:t>:</w:t>
      </w:r>
    </w:p>
    <w:p w:rsidR="00832F7F" w:rsidRPr="00832F7F" w:rsidRDefault="00832F7F" w:rsidP="00832F7F">
      <w:pPr>
        <w:pStyle w:val="ListParagraph"/>
        <w:numPr>
          <w:ilvl w:val="1"/>
          <w:numId w:val="4"/>
        </w:numPr>
        <w:rPr>
          <w:sz w:val="24"/>
        </w:rPr>
      </w:pPr>
      <w:r w:rsidRPr="00832F7F">
        <w:rPr>
          <w:sz w:val="24"/>
        </w:rPr>
        <w:t xml:space="preserve">This section is entered if </w:t>
      </w:r>
      <w:proofErr w:type="spellStart"/>
      <w:r w:rsidRPr="00832F7F">
        <w:rPr>
          <w:b/>
          <w:bCs/>
          <w:sz w:val="24"/>
        </w:rPr>
        <w:t>ovenPauseControl</w:t>
      </w:r>
      <w:proofErr w:type="spellEnd"/>
      <w:r w:rsidRPr="00832F7F">
        <w:rPr>
          <w:sz w:val="24"/>
        </w:rPr>
        <w:t xml:space="preserve"> is </w:t>
      </w:r>
      <w:r w:rsidRPr="00832F7F">
        <w:rPr>
          <w:b/>
          <w:bCs/>
          <w:sz w:val="24"/>
        </w:rPr>
        <w:t>FALSE</w:t>
      </w:r>
      <w:r w:rsidRPr="00832F7F">
        <w:rPr>
          <w:sz w:val="24"/>
        </w:rPr>
        <w:t>, which means the oven is not paused or the door is not open.</w:t>
      </w:r>
    </w:p>
    <w:p w:rsidR="00832F7F" w:rsidRDefault="00832F7F" w:rsidP="00832F7F">
      <w:pPr>
        <w:pStyle w:val="ListParagraph"/>
        <w:numPr>
          <w:ilvl w:val="1"/>
          <w:numId w:val="4"/>
        </w:numPr>
        <w:rPr>
          <w:sz w:val="24"/>
        </w:rPr>
      </w:pPr>
      <w:r w:rsidRPr="00832F7F">
        <w:rPr>
          <w:sz w:val="24"/>
        </w:rPr>
        <w:t xml:space="preserve">The code enters a switch statement based on the </w:t>
      </w:r>
      <w:r w:rsidRPr="00832F7F">
        <w:rPr>
          <w:b/>
          <w:bCs/>
          <w:sz w:val="24"/>
        </w:rPr>
        <w:t>ovenCookingState</w:t>
      </w:r>
      <w:r w:rsidRPr="00832F7F">
        <w:rPr>
          <w:sz w:val="24"/>
        </w:rPr>
        <w:t xml:space="preserve"> to handle different cooking process states.</w:t>
      </w:r>
    </w:p>
    <w:p w:rsidR="00832F7F" w:rsidRPr="00832F7F" w:rsidRDefault="00832F7F" w:rsidP="00832F7F">
      <w:pPr>
        <w:pStyle w:val="ListParagraph"/>
        <w:ind w:left="1440"/>
        <w:rPr>
          <w:sz w:val="24"/>
        </w:rPr>
      </w:pPr>
    </w:p>
    <w:p w:rsidR="00832F7F" w:rsidRDefault="00832F7F" w:rsidP="00832F7F">
      <w:pPr>
        <w:rPr>
          <w:b/>
          <w:sz w:val="28"/>
          <w:lang w:val="en-US"/>
        </w:rPr>
      </w:pPr>
      <w:r w:rsidRPr="00832F7F">
        <w:rPr>
          <w:b/>
          <w:sz w:val="28"/>
          <w:lang w:val="en-US"/>
        </w:rPr>
        <w:t>Cooking State Machine Explanation</w:t>
      </w:r>
    </w:p>
    <w:p w:rsidR="00832F7F" w:rsidRPr="00832F7F" w:rsidRDefault="00832F7F" w:rsidP="00832F7F">
      <w:pPr>
        <w:numPr>
          <w:ilvl w:val="0"/>
          <w:numId w:val="5"/>
        </w:numPr>
        <w:rPr>
          <w:sz w:val="24"/>
        </w:rPr>
      </w:pPr>
      <w:proofErr w:type="spellStart"/>
      <w:r w:rsidRPr="00832F7F">
        <w:rPr>
          <w:b/>
          <w:bCs/>
          <w:sz w:val="24"/>
        </w:rPr>
        <w:t>OCS_machineIdle</w:t>
      </w:r>
      <w:proofErr w:type="spellEnd"/>
      <w:r w:rsidRPr="00832F7F">
        <w:rPr>
          <w:sz w:val="24"/>
        </w:rPr>
        <w:t>:</w:t>
      </w:r>
    </w:p>
    <w:p w:rsidR="00832F7F" w:rsidRPr="00832F7F" w:rsidRDefault="00832F7F" w:rsidP="00832F7F">
      <w:pPr>
        <w:numPr>
          <w:ilvl w:val="1"/>
          <w:numId w:val="5"/>
        </w:numPr>
        <w:rPr>
          <w:sz w:val="24"/>
        </w:rPr>
      </w:pPr>
      <w:r w:rsidRPr="00832F7F">
        <w:rPr>
          <w:sz w:val="24"/>
        </w:rPr>
        <w:t xml:space="preserve">If the oven is in the idle state and the </w:t>
      </w:r>
      <w:proofErr w:type="spellStart"/>
      <w:r w:rsidRPr="00832F7F">
        <w:rPr>
          <w:b/>
          <w:bCs/>
          <w:sz w:val="24"/>
        </w:rPr>
        <w:t>startBit</w:t>
      </w:r>
      <w:proofErr w:type="spellEnd"/>
      <w:r w:rsidRPr="00832F7F">
        <w:rPr>
          <w:sz w:val="24"/>
        </w:rPr>
        <w:t xml:space="preserve"> is </w:t>
      </w:r>
      <w:r w:rsidRPr="00832F7F">
        <w:rPr>
          <w:b/>
          <w:bCs/>
          <w:sz w:val="24"/>
        </w:rPr>
        <w:t>TRUE</w:t>
      </w:r>
      <w:r w:rsidRPr="00832F7F">
        <w:rPr>
          <w:sz w:val="24"/>
        </w:rPr>
        <w:t>, it proceeds to check various conditions before starting the cooking process.</w:t>
      </w:r>
    </w:p>
    <w:p w:rsidR="00832F7F" w:rsidRPr="00832F7F" w:rsidRDefault="00832F7F" w:rsidP="00832F7F">
      <w:pPr>
        <w:numPr>
          <w:ilvl w:val="1"/>
          <w:numId w:val="5"/>
        </w:numPr>
        <w:rPr>
          <w:sz w:val="24"/>
        </w:rPr>
      </w:pPr>
      <w:r w:rsidRPr="00832F7F">
        <w:rPr>
          <w:sz w:val="24"/>
        </w:rPr>
        <w:t>It c</w:t>
      </w:r>
      <w:r>
        <w:rPr>
          <w:sz w:val="24"/>
        </w:rPr>
        <w:t>hecks if the "BOOT" bit</w:t>
      </w:r>
      <w:r w:rsidRPr="00832F7F">
        <w:rPr>
          <w:sz w:val="24"/>
        </w:rPr>
        <w:t xml:space="preserve"> (</w:t>
      </w:r>
      <w:r w:rsidRPr="00832F7F">
        <w:rPr>
          <w:b/>
          <w:bCs/>
          <w:sz w:val="24"/>
        </w:rPr>
        <w:t>MachineStatus-&gt;BOOT == FALSE</w:t>
      </w:r>
      <w:r w:rsidRPr="00832F7F">
        <w:rPr>
          <w:sz w:val="24"/>
        </w:rPr>
        <w:t>)</w:t>
      </w:r>
      <w:r>
        <w:rPr>
          <w:sz w:val="24"/>
        </w:rPr>
        <w:t xml:space="preserve"> which is used for ensure the all recipes base settings are received</w:t>
      </w:r>
      <w:r w:rsidRPr="00832F7F">
        <w:rPr>
          <w:sz w:val="24"/>
        </w:rPr>
        <w:t>.</w:t>
      </w:r>
    </w:p>
    <w:p w:rsidR="00832F7F" w:rsidRPr="00832F7F" w:rsidRDefault="00832F7F" w:rsidP="00832F7F">
      <w:pPr>
        <w:numPr>
          <w:ilvl w:val="1"/>
          <w:numId w:val="5"/>
        </w:numPr>
        <w:rPr>
          <w:sz w:val="24"/>
        </w:rPr>
      </w:pPr>
      <w:r w:rsidRPr="00832F7F">
        <w:rPr>
          <w:sz w:val="24"/>
        </w:rPr>
        <w:t>It sets the machine status to "</w:t>
      </w:r>
      <w:proofErr w:type="spellStart"/>
      <w:r w:rsidRPr="00832F7F">
        <w:rPr>
          <w:sz w:val="24"/>
        </w:rPr>
        <w:t>preparingToCook</w:t>
      </w:r>
      <w:proofErr w:type="spellEnd"/>
      <w:r w:rsidRPr="00832F7F">
        <w:rPr>
          <w:sz w:val="24"/>
        </w:rPr>
        <w:t>" and sends this status.</w:t>
      </w:r>
    </w:p>
    <w:p w:rsidR="00832F7F" w:rsidRPr="00832F7F" w:rsidRDefault="00832F7F" w:rsidP="00832F7F">
      <w:pPr>
        <w:numPr>
          <w:ilvl w:val="1"/>
          <w:numId w:val="5"/>
        </w:numPr>
        <w:rPr>
          <w:sz w:val="24"/>
        </w:rPr>
      </w:pPr>
      <w:r w:rsidRPr="00832F7F">
        <w:rPr>
          <w:sz w:val="24"/>
        </w:rPr>
        <w:t xml:space="preserve">It checks the recipe settings using </w:t>
      </w:r>
      <w:proofErr w:type="spellStart"/>
      <w:proofErr w:type="gramStart"/>
      <w:r w:rsidRPr="00832F7F">
        <w:rPr>
          <w:b/>
          <w:bCs/>
          <w:sz w:val="24"/>
        </w:rPr>
        <w:t>RecipeSettingsRxCbkCheck</w:t>
      </w:r>
      <w:proofErr w:type="spellEnd"/>
      <w:r w:rsidRPr="00832F7F">
        <w:rPr>
          <w:b/>
          <w:bCs/>
          <w:sz w:val="24"/>
        </w:rPr>
        <w:t>(</w:t>
      </w:r>
      <w:proofErr w:type="gramEnd"/>
      <w:r w:rsidRPr="00832F7F">
        <w:rPr>
          <w:b/>
          <w:bCs/>
          <w:sz w:val="24"/>
        </w:rPr>
        <w:t>)</w:t>
      </w:r>
      <w:r w:rsidRPr="00832F7F">
        <w:rPr>
          <w:sz w:val="24"/>
        </w:rPr>
        <w:t>. If the check is successful (</w:t>
      </w:r>
      <w:r w:rsidRPr="00832F7F">
        <w:rPr>
          <w:b/>
          <w:bCs/>
          <w:sz w:val="24"/>
        </w:rPr>
        <w:t>TRUE</w:t>
      </w:r>
      <w:r w:rsidRPr="00832F7F">
        <w:rPr>
          <w:sz w:val="24"/>
        </w:rPr>
        <w:t xml:space="preserve">), it proceeds to check the cooking configuration using </w:t>
      </w:r>
      <w:proofErr w:type="spellStart"/>
      <w:proofErr w:type="gramStart"/>
      <w:r w:rsidRPr="00832F7F">
        <w:rPr>
          <w:b/>
          <w:bCs/>
          <w:sz w:val="24"/>
        </w:rPr>
        <w:t>CookingConfigCheck</w:t>
      </w:r>
      <w:proofErr w:type="spellEnd"/>
      <w:r w:rsidRPr="00832F7F">
        <w:rPr>
          <w:b/>
          <w:bCs/>
          <w:sz w:val="24"/>
        </w:rPr>
        <w:t>(</w:t>
      </w:r>
      <w:proofErr w:type="gramEnd"/>
      <w:r w:rsidRPr="00832F7F">
        <w:rPr>
          <w:b/>
          <w:bCs/>
          <w:sz w:val="24"/>
        </w:rPr>
        <w:t>)</w:t>
      </w:r>
      <w:r w:rsidRPr="00832F7F">
        <w:rPr>
          <w:sz w:val="24"/>
        </w:rPr>
        <w:t>.</w:t>
      </w:r>
    </w:p>
    <w:p w:rsidR="00832F7F" w:rsidRPr="00832F7F" w:rsidRDefault="00832F7F" w:rsidP="00832F7F">
      <w:pPr>
        <w:numPr>
          <w:ilvl w:val="1"/>
          <w:numId w:val="5"/>
        </w:numPr>
        <w:rPr>
          <w:sz w:val="24"/>
        </w:rPr>
      </w:pPr>
      <w:r w:rsidRPr="00832F7F">
        <w:rPr>
          <w:sz w:val="24"/>
        </w:rPr>
        <w:t>If the door is closed (</w:t>
      </w:r>
      <w:proofErr w:type="spellStart"/>
      <w:proofErr w:type="gramStart"/>
      <w:r w:rsidRPr="00832F7F">
        <w:rPr>
          <w:b/>
          <w:bCs/>
          <w:sz w:val="24"/>
        </w:rPr>
        <w:t>IsDoorClosed</w:t>
      </w:r>
      <w:proofErr w:type="spellEnd"/>
      <w:r w:rsidRPr="00832F7F">
        <w:rPr>
          <w:b/>
          <w:bCs/>
          <w:sz w:val="24"/>
        </w:rPr>
        <w:t>(</w:t>
      </w:r>
      <w:proofErr w:type="gramEnd"/>
      <w:r w:rsidRPr="00832F7F">
        <w:rPr>
          <w:b/>
          <w:bCs/>
          <w:sz w:val="24"/>
        </w:rPr>
        <w:t>)</w:t>
      </w:r>
      <w:r w:rsidRPr="00832F7F">
        <w:rPr>
          <w:sz w:val="24"/>
        </w:rPr>
        <w:t xml:space="preserve">), it sets </w:t>
      </w:r>
      <w:proofErr w:type="spellStart"/>
      <w:r w:rsidRPr="00832F7F">
        <w:rPr>
          <w:b/>
          <w:bCs/>
          <w:sz w:val="24"/>
        </w:rPr>
        <w:t>MachineStatus</w:t>
      </w:r>
      <w:proofErr w:type="spellEnd"/>
      <w:r w:rsidRPr="00832F7F">
        <w:rPr>
          <w:b/>
          <w:bCs/>
          <w:sz w:val="24"/>
        </w:rPr>
        <w:t>-&gt;DCR</w:t>
      </w:r>
      <w:r w:rsidRPr="00832F7F">
        <w:rPr>
          <w:sz w:val="24"/>
        </w:rPr>
        <w:t xml:space="preserve"> to </w:t>
      </w:r>
      <w:r w:rsidRPr="00832F7F">
        <w:rPr>
          <w:b/>
          <w:bCs/>
          <w:sz w:val="24"/>
        </w:rPr>
        <w:t>FALSE</w:t>
      </w:r>
      <w:r w:rsidR="0008330F">
        <w:rPr>
          <w:sz w:val="24"/>
        </w:rPr>
        <w:t>, it will close the Door Open request pop-up notification in tablet</w:t>
      </w:r>
      <w:r w:rsidRPr="00832F7F">
        <w:rPr>
          <w:sz w:val="24"/>
        </w:rPr>
        <w:t>.</w:t>
      </w:r>
    </w:p>
    <w:p w:rsidR="00832F7F" w:rsidRPr="00832F7F" w:rsidRDefault="00832F7F" w:rsidP="00832F7F">
      <w:pPr>
        <w:numPr>
          <w:ilvl w:val="1"/>
          <w:numId w:val="5"/>
        </w:numPr>
        <w:rPr>
          <w:sz w:val="24"/>
        </w:rPr>
      </w:pPr>
      <w:r w:rsidRPr="00832F7F">
        <w:rPr>
          <w:sz w:val="24"/>
        </w:rPr>
        <w:t>If preheating is required (</w:t>
      </w:r>
      <w:r w:rsidRPr="00832F7F">
        <w:rPr>
          <w:b/>
          <w:bCs/>
          <w:sz w:val="24"/>
        </w:rPr>
        <w:t>rSconfig-&gt;</w:t>
      </w:r>
      <w:proofErr w:type="spellStart"/>
      <w:r w:rsidRPr="00832F7F">
        <w:rPr>
          <w:b/>
          <w:bCs/>
          <w:sz w:val="24"/>
        </w:rPr>
        <w:t>preHeat</w:t>
      </w:r>
      <w:proofErr w:type="spellEnd"/>
      <w:r w:rsidRPr="00832F7F">
        <w:rPr>
          <w:b/>
          <w:bCs/>
          <w:sz w:val="24"/>
        </w:rPr>
        <w:t xml:space="preserve"> == TRUE</w:t>
      </w:r>
      <w:r w:rsidRPr="00832F7F">
        <w:rPr>
          <w:sz w:val="24"/>
        </w:rPr>
        <w:t xml:space="preserve">), it sets the </w:t>
      </w:r>
      <w:proofErr w:type="spellStart"/>
      <w:r w:rsidRPr="00832F7F">
        <w:rPr>
          <w:b/>
          <w:bCs/>
          <w:sz w:val="24"/>
        </w:rPr>
        <w:t>ovenCookingState</w:t>
      </w:r>
      <w:proofErr w:type="spellEnd"/>
      <w:r w:rsidRPr="00832F7F">
        <w:rPr>
          <w:sz w:val="24"/>
        </w:rPr>
        <w:t xml:space="preserve"> to </w:t>
      </w:r>
      <w:proofErr w:type="spellStart"/>
      <w:r w:rsidRPr="00832F7F">
        <w:rPr>
          <w:b/>
          <w:bCs/>
          <w:sz w:val="24"/>
        </w:rPr>
        <w:t>OCS_preHeat</w:t>
      </w:r>
      <w:proofErr w:type="spellEnd"/>
      <w:r w:rsidRPr="00832F7F">
        <w:rPr>
          <w:sz w:val="24"/>
        </w:rPr>
        <w:t xml:space="preserve"> and configures the cooking mode, as well as updates drain valve settings.</w:t>
      </w:r>
    </w:p>
    <w:p w:rsidR="00832F7F" w:rsidRPr="00832F7F" w:rsidRDefault="00832F7F" w:rsidP="00832F7F">
      <w:pPr>
        <w:numPr>
          <w:ilvl w:val="1"/>
          <w:numId w:val="5"/>
        </w:numPr>
        <w:rPr>
          <w:sz w:val="24"/>
        </w:rPr>
      </w:pPr>
      <w:r w:rsidRPr="00832F7F">
        <w:rPr>
          <w:sz w:val="24"/>
        </w:rPr>
        <w:t xml:space="preserve">If preheating is not required, it sets the </w:t>
      </w:r>
      <w:proofErr w:type="spellStart"/>
      <w:r w:rsidRPr="00832F7F">
        <w:rPr>
          <w:b/>
          <w:bCs/>
          <w:sz w:val="24"/>
        </w:rPr>
        <w:t>ovenCookingState</w:t>
      </w:r>
      <w:proofErr w:type="spellEnd"/>
      <w:r w:rsidRPr="00832F7F">
        <w:rPr>
          <w:sz w:val="24"/>
        </w:rPr>
        <w:t xml:space="preserve"> to </w:t>
      </w:r>
      <w:proofErr w:type="spellStart"/>
      <w:r w:rsidRPr="00832F7F">
        <w:rPr>
          <w:b/>
          <w:bCs/>
          <w:sz w:val="24"/>
        </w:rPr>
        <w:t>OCS_loadRecipeStepDatas</w:t>
      </w:r>
      <w:proofErr w:type="spellEnd"/>
      <w:r w:rsidRPr="00832F7F">
        <w:rPr>
          <w:sz w:val="24"/>
        </w:rPr>
        <w:t>.</w:t>
      </w:r>
    </w:p>
    <w:p w:rsidR="00832F7F" w:rsidRPr="00832F7F" w:rsidRDefault="00832F7F" w:rsidP="00832F7F">
      <w:pPr>
        <w:numPr>
          <w:ilvl w:val="0"/>
          <w:numId w:val="5"/>
        </w:numPr>
        <w:rPr>
          <w:sz w:val="24"/>
        </w:rPr>
      </w:pPr>
      <w:proofErr w:type="spellStart"/>
      <w:r w:rsidRPr="00832F7F">
        <w:rPr>
          <w:b/>
          <w:bCs/>
          <w:sz w:val="24"/>
        </w:rPr>
        <w:t>OCS_preHeat</w:t>
      </w:r>
      <w:proofErr w:type="spellEnd"/>
      <w:r w:rsidRPr="00832F7F">
        <w:rPr>
          <w:sz w:val="24"/>
        </w:rPr>
        <w:t>:</w:t>
      </w:r>
    </w:p>
    <w:p w:rsidR="00832F7F" w:rsidRPr="00832F7F" w:rsidRDefault="00832F7F" w:rsidP="00832F7F">
      <w:pPr>
        <w:numPr>
          <w:ilvl w:val="1"/>
          <w:numId w:val="5"/>
        </w:numPr>
        <w:rPr>
          <w:sz w:val="24"/>
        </w:rPr>
      </w:pPr>
      <w:r w:rsidRPr="00832F7F">
        <w:rPr>
          <w:sz w:val="24"/>
        </w:rPr>
        <w:t>In this state, it prepares the oven for cooking by turning on the heater (</w:t>
      </w:r>
      <w:proofErr w:type="gramStart"/>
      <w:r w:rsidRPr="00832F7F">
        <w:rPr>
          <w:b/>
          <w:bCs/>
          <w:sz w:val="24"/>
        </w:rPr>
        <w:t>TurnOnHeater(</w:t>
      </w:r>
      <w:proofErr w:type="gramEnd"/>
      <w:r w:rsidRPr="00832F7F">
        <w:rPr>
          <w:b/>
          <w:bCs/>
          <w:sz w:val="24"/>
        </w:rPr>
        <w:t>)</w:t>
      </w:r>
      <w:r w:rsidRPr="00832F7F">
        <w:rPr>
          <w:sz w:val="24"/>
        </w:rPr>
        <w:t>).</w:t>
      </w:r>
    </w:p>
    <w:p w:rsidR="00832F7F" w:rsidRPr="00832F7F" w:rsidRDefault="00832F7F" w:rsidP="00832F7F">
      <w:pPr>
        <w:numPr>
          <w:ilvl w:val="1"/>
          <w:numId w:val="5"/>
        </w:numPr>
        <w:rPr>
          <w:sz w:val="24"/>
        </w:rPr>
      </w:pPr>
      <w:r w:rsidRPr="00832F7F">
        <w:rPr>
          <w:sz w:val="24"/>
        </w:rPr>
        <w:t>It checks if the door open request (</w:t>
      </w:r>
      <w:r w:rsidRPr="00832F7F">
        <w:rPr>
          <w:b/>
          <w:bCs/>
          <w:sz w:val="24"/>
        </w:rPr>
        <w:t>MachineStatus-&gt;DOR</w:t>
      </w:r>
      <w:r w:rsidRPr="00832F7F">
        <w:rPr>
          <w:sz w:val="24"/>
        </w:rPr>
        <w:t xml:space="preserve">) is </w:t>
      </w:r>
      <w:r w:rsidRPr="00832F7F">
        <w:rPr>
          <w:b/>
          <w:bCs/>
          <w:sz w:val="24"/>
        </w:rPr>
        <w:t>TRUE</w:t>
      </w:r>
      <w:r w:rsidRPr="00832F7F">
        <w:rPr>
          <w:sz w:val="24"/>
        </w:rPr>
        <w:t>. If so, it opens the drain valve and waits for the door to be closed (</w:t>
      </w:r>
      <w:proofErr w:type="spellStart"/>
      <w:proofErr w:type="gramStart"/>
      <w:r w:rsidRPr="00832F7F">
        <w:rPr>
          <w:b/>
          <w:bCs/>
          <w:sz w:val="24"/>
        </w:rPr>
        <w:t>IsDoorOpen</w:t>
      </w:r>
      <w:proofErr w:type="spellEnd"/>
      <w:r w:rsidRPr="00832F7F">
        <w:rPr>
          <w:b/>
          <w:bCs/>
          <w:sz w:val="24"/>
        </w:rPr>
        <w:t>(</w:t>
      </w:r>
      <w:proofErr w:type="gramEnd"/>
      <w:r w:rsidRPr="00832F7F">
        <w:rPr>
          <w:b/>
          <w:bCs/>
          <w:sz w:val="24"/>
        </w:rPr>
        <w:t>)</w:t>
      </w:r>
      <w:r w:rsidRPr="00832F7F">
        <w:rPr>
          <w:sz w:val="24"/>
        </w:rPr>
        <w:t>).</w:t>
      </w:r>
    </w:p>
    <w:p w:rsidR="00832F7F" w:rsidRPr="00832F7F" w:rsidRDefault="00832F7F" w:rsidP="00832F7F">
      <w:pPr>
        <w:numPr>
          <w:ilvl w:val="1"/>
          <w:numId w:val="5"/>
        </w:numPr>
        <w:rPr>
          <w:sz w:val="24"/>
        </w:rPr>
      </w:pPr>
      <w:r w:rsidRPr="00832F7F">
        <w:rPr>
          <w:sz w:val="24"/>
        </w:rPr>
        <w:t xml:space="preserve">Once the door is closed, it transitions to </w:t>
      </w:r>
      <w:proofErr w:type="spellStart"/>
      <w:r w:rsidRPr="00832F7F">
        <w:rPr>
          <w:b/>
          <w:bCs/>
          <w:sz w:val="24"/>
        </w:rPr>
        <w:t>OCS_waitForLoadTheFood</w:t>
      </w:r>
      <w:proofErr w:type="spellEnd"/>
      <w:r w:rsidRPr="00832F7F">
        <w:rPr>
          <w:sz w:val="24"/>
        </w:rPr>
        <w:t>.</w:t>
      </w:r>
    </w:p>
    <w:p w:rsidR="00832F7F" w:rsidRPr="00832F7F" w:rsidRDefault="00832F7F" w:rsidP="00832F7F">
      <w:pPr>
        <w:numPr>
          <w:ilvl w:val="0"/>
          <w:numId w:val="5"/>
        </w:numPr>
        <w:rPr>
          <w:sz w:val="24"/>
        </w:rPr>
      </w:pPr>
      <w:proofErr w:type="spellStart"/>
      <w:r w:rsidRPr="00832F7F">
        <w:rPr>
          <w:b/>
          <w:bCs/>
          <w:sz w:val="24"/>
        </w:rPr>
        <w:t>OCS_waitForLoadTheFood</w:t>
      </w:r>
      <w:proofErr w:type="spellEnd"/>
      <w:r w:rsidRPr="00832F7F">
        <w:rPr>
          <w:sz w:val="24"/>
        </w:rPr>
        <w:t>:</w:t>
      </w:r>
    </w:p>
    <w:p w:rsidR="00832F7F" w:rsidRPr="00832F7F" w:rsidRDefault="00832F7F" w:rsidP="00832F7F">
      <w:pPr>
        <w:numPr>
          <w:ilvl w:val="1"/>
          <w:numId w:val="5"/>
        </w:numPr>
        <w:rPr>
          <w:sz w:val="24"/>
        </w:rPr>
      </w:pPr>
      <w:r w:rsidRPr="00832F7F">
        <w:rPr>
          <w:sz w:val="24"/>
        </w:rPr>
        <w:t>In this state, it turns off the motor and heater.</w:t>
      </w:r>
    </w:p>
    <w:p w:rsidR="00832F7F" w:rsidRPr="00832F7F" w:rsidRDefault="00832F7F" w:rsidP="00832F7F">
      <w:pPr>
        <w:numPr>
          <w:ilvl w:val="1"/>
          <w:numId w:val="5"/>
        </w:numPr>
        <w:rPr>
          <w:sz w:val="24"/>
        </w:rPr>
      </w:pPr>
      <w:r w:rsidRPr="00832F7F">
        <w:rPr>
          <w:sz w:val="24"/>
        </w:rPr>
        <w:t>It checks if the door is open (</w:t>
      </w:r>
      <w:proofErr w:type="spellStart"/>
      <w:proofErr w:type="gramStart"/>
      <w:r w:rsidRPr="00832F7F">
        <w:rPr>
          <w:b/>
          <w:bCs/>
          <w:sz w:val="24"/>
        </w:rPr>
        <w:t>IsDoorOpen</w:t>
      </w:r>
      <w:proofErr w:type="spellEnd"/>
      <w:r w:rsidRPr="00832F7F">
        <w:rPr>
          <w:b/>
          <w:bCs/>
          <w:sz w:val="24"/>
        </w:rPr>
        <w:t>(</w:t>
      </w:r>
      <w:proofErr w:type="gramEnd"/>
      <w:r w:rsidRPr="00832F7F">
        <w:rPr>
          <w:b/>
          <w:bCs/>
          <w:sz w:val="24"/>
        </w:rPr>
        <w:t>)</w:t>
      </w:r>
      <w:r w:rsidRPr="00832F7F">
        <w:rPr>
          <w:sz w:val="24"/>
        </w:rPr>
        <w:t>). If so, it sets the machine status to "</w:t>
      </w:r>
      <w:proofErr w:type="spellStart"/>
      <w:r w:rsidRPr="00832F7F">
        <w:rPr>
          <w:sz w:val="24"/>
        </w:rPr>
        <w:t>cookingPaused</w:t>
      </w:r>
      <w:proofErr w:type="spellEnd"/>
      <w:r w:rsidRPr="00832F7F">
        <w:rPr>
          <w:sz w:val="24"/>
        </w:rPr>
        <w:t>."</w:t>
      </w:r>
    </w:p>
    <w:p w:rsidR="00832F7F" w:rsidRDefault="00832F7F" w:rsidP="00832F7F">
      <w:pPr>
        <w:numPr>
          <w:ilvl w:val="1"/>
          <w:numId w:val="5"/>
        </w:numPr>
        <w:rPr>
          <w:ins w:id="49" w:author="Microsoft account" w:date="2024-02-05T15:14:00Z"/>
          <w:sz w:val="24"/>
        </w:rPr>
      </w:pPr>
      <w:r w:rsidRPr="00832F7F">
        <w:rPr>
          <w:sz w:val="24"/>
        </w:rPr>
        <w:t xml:space="preserve">If the door is closed, it clears the open request flag and transitions to </w:t>
      </w:r>
      <w:proofErr w:type="spellStart"/>
      <w:r w:rsidRPr="00832F7F">
        <w:rPr>
          <w:b/>
          <w:bCs/>
          <w:sz w:val="24"/>
        </w:rPr>
        <w:t>OCS_loadRecipeStepDatas</w:t>
      </w:r>
      <w:proofErr w:type="spellEnd"/>
      <w:r w:rsidRPr="00832F7F">
        <w:rPr>
          <w:sz w:val="24"/>
        </w:rPr>
        <w:t>.</w:t>
      </w:r>
    </w:p>
    <w:p w:rsidR="00D56759" w:rsidRPr="00832F7F" w:rsidRDefault="00D56759" w:rsidP="00832F7F">
      <w:pPr>
        <w:numPr>
          <w:ilvl w:val="1"/>
          <w:numId w:val="5"/>
        </w:numPr>
        <w:rPr>
          <w:sz w:val="24"/>
        </w:rPr>
      </w:pPr>
      <w:ins w:id="50" w:author="Microsoft account" w:date="2024-02-05T15:14:00Z">
        <w:r>
          <w:rPr>
            <w:sz w:val="24"/>
          </w:rPr>
          <w:lastRenderedPageBreak/>
          <w:t xml:space="preserve">This state is represented by </w:t>
        </w:r>
      </w:ins>
      <w:ins w:id="51" w:author="Microsoft account" w:date="2024-02-05T15:15:00Z">
        <w:r w:rsidR="004A160E">
          <w:rPr>
            <w:sz w:val="24"/>
          </w:rPr>
          <w:t>waiting</w:t>
        </w:r>
      </w:ins>
      <w:ins w:id="52" w:author="Microsoft account" w:date="2024-02-05T15:14:00Z">
        <w:r>
          <w:rPr>
            <w:sz w:val="24"/>
          </w:rPr>
          <w:t xml:space="preserve"> for </w:t>
        </w:r>
      </w:ins>
      <w:ins w:id="53" w:author="Microsoft account" w:date="2024-02-05T15:15:00Z">
        <w:r>
          <w:rPr>
            <w:sz w:val="24"/>
          </w:rPr>
          <w:t xml:space="preserve">the </w:t>
        </w:r>
        <w:r w:rsidR="004A160E">
          <w:rPr>
            <w:sz w:val="24"/>
          </w:rPr>
          <w:t>load of the Food.</w:t>
        </w:r>
      </w:ins>
    </w:p>
    <w:p w:rsidR="00832F7F" w:rsidRPr="00832F7F" w:rsidRDefault="00832F7F" w:rsidP="00832F7F">
      <w:pPr>
        <w:numPr>
          <w:ilvl w:val="0"/>
          <w:numId w:val="5"/>
        </w:numPr>
        <w:rPr>
          <w:sz w:val="24"/>
        </w:rPr>
      </w:pPr>
      <w:proofErr w:type="spellStart"/>
      <w:r w:rsidRPr="00832F7F">
        <w:rPr>
          <w:b/>
          <w:bCs/>
          <w:sz w:val="24"/>
        </w:rPr>
        <w:t>OCS_loadRecipeStepDatas</w:t>
      </w:r>
      <w:proofErr w:type="spellEnd"/>
      <w:r w:rsidRPr="00832F7F">
        <w:rPr>
          <w:sz w:val="24"/>
        </w:rPr>
        <w:t>:</w:t>
      </w:r>
    </w:p>
    <w:p w:rsidR="00832F7F" w:rsidRPr="00832F7F" w:rsidRDefault="00832F7F" w:rsidP="00832F7F">
      <w:pPr>
        <w:numPr>
          <w:ilvl w:val="1"/>
          <w:numId w:val="5"/>
        </w:numPr>
        <w:rPr>
          <w:sz w:val="24"/>
        </w:rPr>
      </w:pPr>
      <w:r w:rsidRPr="00832F7F">
        <w:rPr>
          <w:sz w:val="24"/>
        </w:rPr>
        <w:t>In this state, it prepares to load recipe data.</w:t>
      </w:r>
    </w:p>
    <w:p w:rsidR="00006720" w:rsidDel="00006720" w:rsidRDefault="00832F7F" w:rsidP="00006720">
      <w:pPr>
        <w:numPr>
          <w:ilvl w:val="1"/>
          <w:numId w:val="5"/>
        </w:numPr>
        <w:rPr>
          <w:del w:id="54" w:author="Microsoft account" w:date="2024-02-05T15:18:00Z"/>
          <w:sz w:val="24"/>
        </w:rPr>
        <w:pPrChange w:id="55" w:author="Microsoft account" w:date="2024-02-05T15:18:00Z">
          <w:pPr>
            <w:numPr>
              <w:ilvl w:val="1"/>
              <w:numId w:val="5"/>
            </w:numPr>
            <w:tabs>
              <w:tab w:val="num" w:pos="1440"/>
            </w:tabs>
            <w:ind w:left="1440" w:hanging="360"/>
          </w:pPr>
        </w:pPrChange>
      </w:pPr>
      <w:r w:rsidRPr="00832F7F">
        <w:rPr>
          <w:sz w:val="24"/>
        </w:rPr>
        <w:t>It checks if there are any recipe steps (</w:t>
      </w:r>
      <w:r w:rsidRPr="00832F7F">
        <w:rPr>
          <w:b/>
          <w:bCs/>
          <w:sz w:val="24"/>
        </w:rPr>
        <w:t>rSconfig-&gt;numberOfSteps</w:t>
      </w:r>
      <w:ins w:id="56" w:author="Microsoft account" w:date="2024-02-05T15:17:00Z">
        <w:r w:rsidR="00006720">
          <w:rPr>
            <w:b/>
            <w:bCs/>
            <w:sz w:val="24"/>
          </w:rPr>
          <w:t xml:space="preserve"> &lt;= 0</w:t>
        </w:r>
      </w:ins>
      <w:r w:rsidRPr="00832F7F">
        <w:rPr>
          <w:sz w:val="24"/>
        </w:rPr>
        <w:t>).</w:t>
      </w:r>
      <w:ins w:id="57" w:author="Microsoft account" w:date="2024-02-05T15:17:00Z">
        <w:r w:rsidR="00006720">
          <w:rPr>
            <w:sz w:val="24"/>
          </w:rPr>
          <w:t xml:space="preserve"> If it </w:t>
        </w:r>
      </w:ins>
      <w:ins w:id="58" w:author="Microsoft account" w:date="2024-02-05T15:18:00Z">
        <w:r w:rsidR="00006720">
          <w:rPr>
            <w:sz w:val="24"/>
          </w:rPr>
          <w:t xml:space="preserve">is </w:t>
        </w:r>
      </w:ins>
      <w:ins w:id="59" w:author="Microsoft account" w:date="2024-02-05T15:17:00Z">
        <w:r w:rsidR="00006720">
          <w:rPr>
            <w:sz w:val="24"/>
          </w:rPr>
          <w:t xml:space="preserve">true </w:t>
        </w:r>
      </w:ins>
      <w:ins w:id="60" w:author="Microsoft account" w:date="2024-02-05T15:18:00Z">
        <w:r w:rsidR="00006720">
          <w:rPr>
            <w:sz w:val="24"/>
          </w:rPr>
          <w:t xml:space="preserve">number </w:t>
        </w:r>
      </w:ins>
      <w:ins w:id="61" w:author="Microsoft account" w:date="2024-02-05T15:17:00Z">
        <w:r w:rsidR="00006720">
          <w:rPr>
            <w:sz w:val="24"/>
          </w:rPr>
          <w:t xml:space="preserve">of </w:t>
        </w:r>
      </w:ins>
      <w:ins w:id="62" w:author="Microsoft account" w:date="2024-02-05T15:19:00Z">
        <w:r w:rsidR="00006720">
          <w:rPr>
            <w:sz w:val="24"/>
          </w:rPr>
          <w:t>steps</w:t>
        </w:r>
      </w:ins>
      <w:ins w:id="63" w:author="Microsoft account" w:date="2024-02-05T15:17:00Z">
        <w:r w:rsidR="00006720">
          <w:rPr>
            <w:sz w:val="24"/>
          </w:rPr>
          <w:t xml:space="preserve"> is </w:t>
        </w:r>
      </w:ins>
      <w:ins w:id="64" w:author="Microsoft account" w:date="2024-02-05T15:18:00Z">
        <w:r w:rsidR="00006720">
          <w:rPr>
            <w:sz w:val="24"/>
          </w:rPr>
          <w:t xml:space="preserve">Zero. It is </w:t>
        </w:r>
      </w:ins>
      <w:ins w:id="65" w:author="Microsoft account" w:date="2024-02-05T15:19:00Z">
        <w:r w:rsidR="00006720">
          <w:rPr>
            <w:sz w:val="24"/>
          </w:rPr>
          <w:t xml:space="preserve">denoted the cooking step is not configured, and finally </w:t>
        </w:r>
      </w:ins>
      <w:ins w:id="66" w:author="Microsoft account" w:date="2024-02-05T15:20:00Z">
        <w:r w:rsidR="00006720">
          <w:rPr>
            <w:sz w:val="24"/>
          </w:rPr>
          <w:t>Report is sent to</w:t>
        </w:r>
      </w:ins>
      <w:ins w:id="67" w:author="Microsoft account" w:date="2024-02-05T15:19:00Z">
        <w:r w:rsidR="00006720">
          <w:rPr>
            <w:sz w:val="24"/>
          </w:rPr>
          <w:t xml:space="preserve"> HMI.</w:t>
        </w:r>
      </w:ins>
    </w:p>
    <w:p w:rsidR="00006720" w:rsidRPr="00006720" w:rsidRDefault="00006720" w:rsidP="00006720">
      <w:pPr>
        <w:ind w:left="1440"/>
        <w:rPr>
          <w:ins w:id="68" w:author="Microsoft account" w:date="2024-02-05T15:18:00Z"/>
          <w:sz w:val="24"/>
        </w:rPr>
        <w:pPrChange w:id="69" w:author="Microsoft account" w:date="2024-02-05T15:18:00Z">
          <w:pPr>
            <w:numPr>
              <w:ilvl w:val="1"/>
              <w:numId w:val="5"/>
            </w:numPr>
            <w:tabs>
              <w:tab w:val="num" w:pos="1440"/>
            </w:tabs>
            <w:ind w:left="1440" w:hanging="360"/>
          </w:pPr>
        </w:pPrChange>
      </w:pPr>
    </w:p>
    <w:p w:rsidR="00832F7F" w:rsidRDefault="00832F7F" w:rsidP="00006720">
      <w:pPr>
        <w:numPr>
          <w:ilvl w:val="1"/>
          <w:numId w:val="5"/>
        </w:numPr>
        <w:rPr>
          <w:ins w:id="70" w:author="Microsoft account" w:date="2024-02-05T15:26:00Z"/>
          <w:sz w:val="24"/>
        </w:rPr>
      </w:pPr>
      <w:r w:rsidRPr="00006720">
        <w:rPr>
          <w:sz w:val="24"/>
        </w:rPr>
        <w:t>If there are steps, it resets the cooking runtime counter and configures the cooking mode.</w:t>
      </w:r>
    </w:p>
    <w:p w:rsidR="008D6F27" w:rsidRPr="008D6F27" w:rsidRDefault="008D6F27" w:rsidP="008D6F27">
      <w:pPr>
        <w:numPr>
          <w:ilvl w:val="1"/>
          <w:numId w:val="5"/>
        </w:numPr>
        <w:rPr>
          <w:b/>
          <w:sz w:val="24"/>
          <w:rPrChange w:id="71" w:author="Microsoft account" w:date="2024-02-05T15:26:00Z">
            <w:rPr>
              <w:sz w:val="24"/>
            </w:rPr>
          </w:rPrChange>
        </w:rPr>
      </w:pPr>
      <w:proofErr w:type="gramStart"/>
      <w:ins w:id="72" w:author="Microsoft account" w:date="2024-02-05T15:26:00Z">
        <w:r w:rsidRPr="00A74C6A">
          <w:rPr>
            <w:b/>
            <w:sz w:val="24"/>
          </w:rPr>
          <w:t>if(</w:t>
        </w:r>
        <w:proofErr w:type="gramEnd"/>
        <w:r w:rsidRPr="00A74C6A">
          <w:rPr>
            <w:b/>
            <w:sz w:val="24"/>
          </w:rPr>
          <w:t>currentStepIndex &lt; rSconfig-&gt;numberOfSteps)</w:t>
        </w:r>
        <w:r>
          <w:rPr>
            <w:sz w:val="24"/>
          </w:rPr>
          <w:t>, This check is True cooking mode is Configure and DV Timeouts will Update.</w:t>
        </w:r>
      </w:ins>
    </w:p>
    <w:p w:rsidR="00832F7F" w:rsidRPr="00832F7F" w:rsidRDefault="00832F7F" w:rsidP="00832F7F">
      <w:pPr>
        <w:numPr>
          <w:ilvl w:val="1"/>
          <w:numId w:val="5"/>
        </w:numPr>
        <w:rPr>
          <w:sz w:val="24"/>
        </w:rPr>
      </w:pPr>
      <w:r w:rsidRPr="00832F7F">
        <w:rPr>
          <w:sz w:val="24"/>
        </w:rPr>
        <w:t>It also opens the drain valve if the previous step's temperature is higher than the current step.</w:t>
      </w:r>
    </w:p>
    <w:p w:rsidR="00832F7F" w:rsidRPr="00832F7F" w:rsidRDefault="00832F7F" w:rsidP="00832F7F">
      <w:pPr>
        <w:numPr>
          <w:ilvl w:val="1"/>
          <w:numId w:val="5"/>
        </w:numPr>
        <w:rPr>
          <w:sz w:val="24"/>
        </w:rPr>
      </w:pPr>
      <w:r w:rsidRPr="00832F7F">
        <w:rPr>
          <w:sz w:val="24"/>
        </w:rPr>
        <w:t xml:space="preserve">Finally, it transitions to </w:t>
      </w:r>
      <w:proofErr w:type="spellStart"/>
      <w:r w:rsidRPr="00832F7F">
        <w:rPr>
          <w:b/>
          <w:bCs/>
          <w:sz w:val="24"/>
        </w:rPr>
        <w:t>OCS_CookingProgress</w:t>
      </w:r>
      <w:proofErr w:type="spellEnd"/>
      <w:r w:rsidRPr="00832F7F">
        <w:rPr>
          <w:sz w:val="24"/>
        </w:rPr>
        <w:t>.</w:t>
      </w:r>
    </w:p>
    <w:p w:rsidR="00832F7F" w:rsidRPr="00832F7F" w:rsidRDefault="00832F7F" w:rsidP="00832F7F">
      <w:pPr>
        <w:numPr>
          <w:ilvl w:val="0"/>
          <w:numId w:val="5"/>
        </w:numPr>
        <w:rPr>
          <w:sz w:val="24"/>
        </w:rPr>
      </w:pPr>
      <w:proofErr w:type="spellStart"/>
      <w:r w:rsidRPr="00832F7F">
        <w:rPr>
          <w:b/>
          <w:bCs/>
          <w:sz w:val="24"/>
        </w:rPr>
        <w:t>OCS_CookingProgress</w:t>
      </w:r>
      <w:proofErr w:type="spellEnd"/>
      <w:r w:rsidRPr="00832F7F">
        <w:rPr>
          <w:sz w:val="24"/>
        </w:rPr>
        <w:t>:</w:t>
      </w:r>
    </w:p>
    <w:p w:rsidR="00832F7F" w:rsidRPr="00832F7F" w:rsidRDefault="00832F7F" w:rsidP="00832F7F">
      <w:pPr>
        <w:numPr>
          <w:ilvl w:val="1"/>
          <w:numId w:val="5"/>
        </w:numPr>
        <w:rPr>
          <w:sz w:val="24"/>
        </w:rPr>
      </w:pPr>
      <w:r w:rsidRPr="00832F7F">
        <w:rPr>
          <w:sz w:val="24"/>
        </w:rPr>
        <w:t>In this state, it manages the cooking process.</w:t>
      </w:r>
    </w:p>
    <w:p w:rsidR="00832F7F" w:rsidRPr="00832F7F" w:rsidRDefault="00832F7F" w:rsidP="00832F7F">
      <w:pPr>
        <w:numPr>
          <w:ilvl w:val="1"/>
          <w:numId w:val="5"/>
        </w:numPr>
        <w:rPr>
          <w:sz w:val="24"/>
        </w:rPr>
      </w:pPr>
      <w:r w:rsidRPr="00832F7F">
        <w:rPr>
          <w:sz w:val="24"/>
        </w:rPr>
        <w:t>It checks if the drain valve needs to be opened (</w:t>
      </w:r>
      <w:r w:rsidRPr="00832F7F">
        <w:rPr>
          <w:b/>
          <w:bCs/>
          <w:sz w:val="24"/>
        </w:rPr>
        <w:t>DvOpenFlag</w:t>
      </w:r>
      <w:r w:rsidRPr="00832F7F">
        <w:rPr>
          <w:sz w:val="24"/>
        </w:rPr>
        <w:t>) based on temperature conditions.</w:t>
      </w:r>
    </w:p>
    <w:p w:rsidR="00832F7F" w:rsidRPr="00832F7F" w:rsidRDefault="00832F7F" w:rsidP="00832F7F">
      <w:pPr>
        <w:numPr>
          <w:ilvl w:val="1"/>
          <w:numId w:val="5"/>
        </w:numPr>
        <w:rPr>
          <w:sz w:val="24"/>
        </w:rPr>
      </w:pPr>
      <w:r w:rsidRPr="00832F7F">
        <w:rPr>
          <w:sz w:val="24"/>
        </w:rPr>
        <w:t>It monitors the cooking runtime and progresses to the next step when the runtime exceeds a certain limit.</w:t>
      </w:r>
    </w:p>
    <w:p w:rsidR="00832F7F" w:rsidRDefault="00832F7F" w:rsidP="00832F7F">
      <w:pPr>
        <w:numPr>
          <w:ilvl w:val="1"/>
          <w:numId w:val="5"/>
        </w:numPr>
        <w:rPr>
          <w:ins w:id="73" w:author="Microsoft account" w:date="2024-02-05T15:29:00Z"/>
          <w:sz w:val="24"/>
        </w:rPr>
      </w:pPr>
      <w:r w:rsidRPr="00832F7F">
        <w:rPr>
          <w:sz w:val="24"/>
        </w:rPr>
        <w:t xml:space="preserve">If </w:t>
      </w:r>
      <w:proofErr w:type="spellStart"/>
      <w:r w:rsidRPr="00832F7F">
        <w:rPr>
          <w:b/>
          <w:bCs/>
          <w:sz w:val="24"/>
        </w:rPr>
        <w:t>enableMultiTrayMode</w:t>
      </w:r>
      <w:proofErr w:type="spellEnd"/>
      <w:r w:rsidRPr="00832F7F">
        <w:rPr>
          <w:sz w:val="24"/>
        </w:rPr>
        <w:t xml:space="preserve"> is </w:t>
      </w:r>
      <w:r w:rsidRPr="00832F7F">
        <w:rPr>
          <w:b/>
          <w:bCs/>
          <w:sz w:val="24"/>
        </w:rPr>
        <w:t>FALSE</w:t>
      </w:r>
      <w:r w:rsidRPr="00832F7F">
        <w:rPr>
          <w:sz w:val="24"/>
        </w:rPr>
        <w:t>, it continues the cooking process. Otherwise, it progresses to the next step.</w:t>
      </w:r>
    </w:p>
    <w:p w:rsidR="008D6F27" w:rsidRDefault="008D6F27" w:rsidP="008D6F27">
      <w:pPr>
        <w:numPr>
          <w:ilvl w:val="1"/>
          <w:numId w:val="5"/>
        </w:numPr>
        <w:rPr>
          <w:ins w:id="74" w:author="Microsoft account" w:date="2024-02-05T15:32:00Z"/>
          <w:sz w:val="24"/>
        </w:rPr>
      </w:pPr>
      <w:ins w:id="75" w:author="Microsoft account" w:date="2024-02-05T15:30:00Z">
        <w:r>
          <w:rPr>
            <w:sz w:val="24"/>
          </w:rPr>
          <w:t xml:space="preserve">The cooking runtime counter reaches </w:t>
        </w:r>
      </w:ins>
      <w:ins w:id="76" w:author="Microsoft account" w:date="2024-02-05T15:32:00Z">
        <w:r>
          <w:rPr>
            <w:sz w:val="24"/>
          </w:rPr>
          <w:t xml:space="preserve">once </w:t>
        </w:r>
      </w:ins>
      <w:ins w:id="77" w:author="Microsoft account" w:date="2024-02-05T15:30:00Z">
        <w:r>
          <w:rPr>
            <w:sz w:val="24"/>
          </w:rPr>
          <w:t xml:space="preserve">the </w:t>
        </w:r>
        <w:r w:rsidRPr="008D6F27">
          <w:rPr>
            <w:sz w:val="24"/>
          </w:rPr>
          <w:t>runTimeIn100Millis</w:t>
        </w:r>
        <w:r>
          <w:rPr>
            <w:sz w:val="24"/>
          </w:rPr>
          <w:t xml:space="preserve">, after that that cooking </w:t>
        </w:r>
      </w:ins>
      <w:ins w:id="78" w:author="Microsoft account" w:date="2024-02-05T15:31:00Z">
        <w:r>
          <w:rPr>
            <w:sz w:val="24"/>
          </w:rPr>
          <w:t>step is over and it is ready to move next step</w:t>
        </w:r>
      </w:ins>
      <w:ins w:id="79" w:author="Microsoft account" w:date="2024-02-05T15:32:00Z">
        <w:r>
          <w:rPr>
            <w:sz w:val="24"/>
          </w:rPr>
          <w:t>.</w:t>
        </w:r>
      </w:ins>
    </w:p>
    <w:p w:rsidR="008D6F27" w:rsidRPr="002B6BB7" w:rsidRDefault="008D6F27" w:rsidP="008D6F27">
      <w:pPr>
        <w:numPr>
          <w:ilvl w:val="1"/>
          <w:numId w:val="5"/>
        </w:numPr>
        <w:rPr>
          <w:ins w:id="80" w:author="Microsoft account" w:date="2024-02-05T15:34:00Z"/>
          <w:b/>
          <w:sz w:val="24"/>
          <w:rPrChange w:id="81" w:author="Microsoft account" w:date="2024-02-05T15:34:00Z">
            <w:rPr>
              <w:ins w:id="82" w:author="Microsoft account" w:date="2024-02-05T15:34:00Z"/>
              <w:sz w:val="24"/>
            </w:rPr>
          </w:rPrChange>
        </w:rPr>
      </w:pPr>
      <w:proofErr w:type="spellStart"/>
      <w:proofErr w:type="gramStart"/>
      <w:ins w:id="83" w:author="Microsoft account" w:date="2024-02-05T15:32:00Z">
        <w:r w:rsidRPr="008D6F27">
          <w:rPr>
            <w:b/>
            <w:sz w:val="24"/>
            <w:rPrChange w:id="84" w:author="Microsoft account" w:date="2024-02-05T15:32:00Z">
              <w:rPr>
                <w:sz w:val="24"/>
              </w:rPr>
            </w:rPrChange>
          </w:rPr>
          <w:t>recipeSteps</w:t>
        </w:r>
        <w:proofErr w:type="spellEnd"/>
        <w:r w:rsidRPr="008D6F27">
          <w:rPr>
            <w:b/>
            <w:sz w:val="24"/>
            <w:rPrChange w:id="85" w:author="Microsoft account" w:date="2024-02-05T15:32:00Z">
              <w:rPr>
                <w:sz w:val="24"/>
              </w:rPr>
            </w:rPrChange>
          </w:rPr>
          <w:t>[</w:t>
        </w:r>
        <w:proofErr w:type="gramEnd"/>
        <w:r w:rsidRPr="008D6F27">
          <w:rPr>
            <w:b/>
            <w:sz w:val="24"/>
            <w:rPrChange w:id="86" w:author="Microsoft account" w:date="2024-02-05T15:32:00Z">
              <w:rPr>
                <w:sz w:val="24"/>
              </w:rPr>
            </w:rPrChange>
          </w:rPr>
          <w:t>currentStepIndex].disable = TRUE</w:t>
        </w:r>
        <w:r>
          <w:rPr>
            <w:b/>
            <w:sz w:val="24"/>
          </w:rPr>
          <w:t xml:space="preserve">, </w:t>
        </w:r>
      </w:ins>
      <w:ins w:id="87" w:author="Microsoft account" w:date="2024-02-05T15:33:00Z">
        <w:r>
          <w:rPr>
            <w:sz w:val="24"/>
          </w:rPr>
          <w:t xml:space="preserve">This Flag indicates the current step cooking time is over and </w:t>
        </w:r>
      </w:ins>
      <w:ins w:id="88" w:author="Microsoft account" w:date="2024-02-05T15:34:00Z">
        <w:r>
          <w:rPr>
            <w:sz w:val="24"/>
          </w:rPr>
          <w:t>moves</w:t>
        </w:r>
      </w:ins>
      <w:ins w:id="89" w:author="Microsoft account" w:date="2024-02-05T15:33:00Z">
        <w:r>
          <w:rPr>
            <w:sz w:val="24"/>
          </w:rPr>
          <w:t xml:space="preserve"> the next step</w:t>
        </w:r>
      </w:ins>
      <w:ins w:id="90" w:author="Microsoft account" w:date="2024-02-05T15:34:00Z">
        <w:r>
          <w:rPr>
            <w:sz w:val="24"/>
          </w:rPr>
          <w:t xml:space="preserve"> of cooking Configure.</w:t>
        </w:r>
      </w:ins>
    </w:p>
    <w:p w:rsidR="002B6BB7" w:rsidDel="00A1208C" w:rsidRDefault="00A1208C" w:rsidP="00832F7F">
      <w:pPr>
        <w:numPr>
          <w:ilvl w:val="0"/>
          <w:numId w:val="5"/>
        </w:numPr>
        <w:rPr>
          <w:del w:id="91" w:author="Microsoft account" w:date="2024-02-05T15:39:00Z"/>
          <w:b/>
          <w:sz w:val="24"/>
        </w:rPr>
      </w:pPr>
      <w:proofErr w:type="gramStart"/>
      <w:ins w:id="92" w:author="Microsoft account" w:date="2024-02-05T15:39:00Z">
        <w:r w:rsidRPr="00A1208C">
          <w:rPr>
            <w:b/>
            <w:sz w:val="24"/>
          </w:rPr>
          <w:t>if(</w:t>
        </w:r>
        <w:proofErr w:type="gramEnd"/>
        <w:r w:rsidRPr="00A1208C">
          <w:rPr>
            <w:b/>
            <w:sz w:val="24"/>
          </w:rPr>
          <w:t xml:space="preserve">currentStepIndex &lt; rSconfig-&gt;numberOfSteps), </w:t>
        </w:r>
        <w:r w:rsidRPr="00A1208C">
          <w:rPr>
            <w:sz w:val="24"/>
            <w:rPrChange w:id="93" w:author="Microsoft account" w:date="2024-02-05T15:39:00Z">
              <w:rPr>
                <w:b/>
                <w:sz w:val="24"/>
              </w:rPr>
            </w:rPrChange>
          </w:rPr>
          <w:t>This check is Denoted to a number of steps that is lesser than the currentStepIndex, The cooking process is started again, if it is false the Cooking process moves on the cooking complete state.</w:t>
        </w:r>
      </w:ins>
    </w:p>
    <w:p w:rsidR="00A1208C" w:rsidRPr="008D6F27" w:rsidRDefault="00A1208C" w:rsidP="00A1208C">
      <w:pPr>
        <w:numPr>
          <w:ilvl w:val="1"/>
          <w:numId w:val="5"/>
        </w:numPr>
        <w:rPr>
          <w:ins w:id="94" w:author="Microsoft account" w:date="2024-02-05T15:39:00Z"/>
          <w:b/>
          <w:sz w:val="24"/>
          <w:rPrChange w:id="95" w:author="Microsoft account" w:date="2024-02-05T15:32:00Z">
            <w:rPr>
              <w:ins w:id="96" w:author="Microsoft account" w:date="2024-02-05T15:39:00Z"/>
              <w:sz w:val="24"/>
            </w:rPr>
          </w:rPrChange>
        </w:rPr>
      </w:pPr>
    </w:p>
    <w:p w:rsidR="00832F7F" w:rsidRPr="00832F7F" w:rsidRDefault="00832F7F" w:rsidP="00832F7F">
      <w:pPr>
        <w:numPr>
          <w:ilvl w:val="0"/>
          <w:numId w:val="5"/>
        </w:numPr>
        <w:rPr>
          <w:sz w:val="24"/>
        </w:rPr>
      </w:pPr>
      <w:proofErr w:type="spellStart"/>
      <w:r w:rsidRPr="00832F7F">
        <w:rPr>
          <w:b/>
          <w:bCs/>
          <w:sz w:val="24"/>
        </w:rPr>
        <w:t>OCS_CookingComplete</w:t>
      </w:r>
      <w:proofErr w:type="spellEnd"/>
      <w:r w:rsidRPr="00832F7F">
        <w:rPr>
          <w:sz w:val="24"/>
        </w:rPr>
        <w:t>:</w:t>
      </w:r>
    </w:p>
    <w:p w:rsidR="00832F7F" w:rsidRPr="00832F7F" w:rsidRDefault="00832F7F" w:rsidP="00832F7F">
      <w:pPr>
        <w:numPr>
          <w:ilvl w:val="1"/>
          <w:numId w:val="5"/>
        </w:numPr>
        <w:rPr>
          <w:sz w:val="24"/>
        </w:rPr>
      </w:pPr>
      <w:r w:rsidRPr="00832F7F">
        <w:rPr>
          <w:sz w:val="24"/>
        </w:rPr>
        <w:t>In this state, it completes the cooking process.</w:t>
      </w:r>
    </w:p>
    <w:p w:rsidR="00832F7F" w:rsidRPr="00832F7F" w:rsidRDefault="00832F7F" w:rsidP="00832F7F">
      <w:pPr>
        <w:numPr>
          <w:ilvl w:val="1"/>
          <w:numId w:val="5"/>
        </w:numPr>
        <w:rPr>
          <w:sz w:val="24"/>
        </w:rPr>
      </w:pPr>
      <w:r w:rsidRPr="00832F7F">
        <w:rPr>
          <w:sz w:val="24"/>
        </w:rPr>
        <w:t>It resets various global variables and turns off all actuators.</w:t>
      </w:r>
    </w:p>
    <w:p w:rsidR="00832F7F" w:rsidRPr="00832F7F" w:rsidRDefault="00832F7F" w:rsidP="00832F7F">
      <w:pPr>
        <w:numPr>
          <w:ilvl w:val="1"/>
          <w:numId w:val="5"/>
        </w:numPr>
        <w:rPr>
          <w:sz w:val="24"/>
        </w:rPr>
      </w:pPr>
      <w:r w:rsidRPr="00832F7F">
        <w:rPr>
          <w:sz w:val="24"/>
        </w:rPr>
        <w:t xml:space="preserve">It checks if the </w:t>
      </w:r>
      <w:proofErr w:type="spellStart"/>
      <w:r w:rsidRPr="00832F7F">
        <w:rPr>
          <w:b/>
          <w:bCs/>
          <w:sz w:val="24"/>
        </w:rPr>
        <w:t>startBit</w:t>
      </w:r>
      <w:proofErr w:type="spellEnd"/>
      <w:r w:rsidRPr="00832F7F">
        <w:rPr>
          <w:sz w:val="24"/>
        </w:rPr>
        <w:t xml:space="preserve"> is </w:t>
      </w:r>
      <w:r w:rsidRPr="00832F7F">
        <w:rPr>
          <w:b/>
          <w:bCs/>
          <w:sz w:val="24"/>
        </w:rPr>
        <w:t>FALSE</w:t>
      </w:r>
      <w:r w:rsidRPr="00832F7F">
        <w:rPr>
          <w:sz w:val="24"/>
        </w:rPr>
        <w:t xml:space="preserve"> to transition back to </w:t>
      </w:r>
      <w:proofErr w:type="spellStart"/>
      <w:r w:rsidRPr="00832F7F">
        <w:rPr>
          <w:b/>
          <w:bCs/>
          <w:sz w:val="24"/>
        </w:rPr>
        <w:t>OCS_machineIdle</w:t>
      </w:r>
      <w:proofErr w:type="spellEnd"/>
      <w:r w:rsidRPr="00832F7F">
        <w:rPr>
          <w:sz w:val="24"/>
        </w:rPr>
        <w:t>.</w:t>
      </w:r>
    </w:p>
    <w:p w:rsidR="00832F7F" w:rsidRPr="00832F7F" w:rsidRDefault="00832F7F" w:rsidP="00832F7F">
      <w:pPr>
        <w:numPr>
          <w:ilvl w:val="0"/>
          <w:numId w:val="5"/>
        </w:numPr>
        <w:rPr>
          <w:sz w:val="24"/>
        </w:rPr>
      </w:pPr>
      <w:proofErr w:type="spellStart"/>
      <w:r w:rsidRPr="00832F7F">
        <w:rPr>
          <w:b/>
          <w:bCs/>
          <w:sz w:val="24"/>
        </w:rPr>
        <w:lastRenderedPageBreak/>
        <w:t>OCS_NoWaterCookingPaused</w:t>
      </w:r>
      <w:proofErr w:type="spellEnd"/>
      <w:r w:rsidRPr="00832F7F">
        <w:rPr>
          <w:sz w:val="24"/>
        </w:rPr>
        <w:t>:</w:t>
      </w:r>
    </w:p>
    <w:p w:rsidR="00832F7F" w:rsidRPr="00832F7F" w:rsidRDefault="00832F7F" w:rsidP="00832F7F">
      <w:pPr>
        <w:numPr>
          <w:ilvl w:val="1"/>
          <w:numId w:val="5"/>
        </w:numPr>
        <w:rPr>
          <w:sz w:val="24"/>
        </w:rPr>
      </w:pPr>
      <w:r w:rsidRPr="00832F7F">
        <w:rPr>
          <w:sz w:val="24"/>
        </w:rPr>
        <w:t>In this state, it handles cooking pause due to lack of water.</w:t>
      </w:r>
    </w:p>
    <w:p w:rsidR="00832F7F" w:rsidRPr="00832F7F" w:rsidRDefault="00832F7F" w:rsidP="00832F7F">
      <w:pPr>
        <w:numPr>
          <w:ilvl w:val="1"/>
          <w:numId w:val="5"/>
        </w:numPr>
        <w:rPr>
          <w:sz w:val="24"/>
        </w:rPr>
      </w:pPr>
      <w:r w:rsidRPr="00832F7F">
        <w:rPr>
          <w:sz w:val="24"/>
        </w:rPr>
        <w:t>It turns off the motor, closes the drain valve, and turns off the heater.</w:t>
      </w:r>
    </w:p>
    <w:p w:rsidR="00832F7F" w:rsidRPr="00832F7F" w:rsidRDefault="00832F7F" w:rsidP="00832F7F">
      <w:pPr>
        <w:numPr>
          <w:ilvl w:val="1"/>
          <w:numId w:val="5"/>
        </w:numPr>
        <w:rPr>
          <w:sz w:val="24"/>
        </w:rPr>
      </w:pPr>
      <w:r w:rsidRPr="00832F7F">
        <w:rPr>
          <w:sz w:val="24"/>
        </w:rPr>
        <w:t>If water is available (</w:t>
      </w:r>
      <w:r w:rsidRPr="00832F7F">
        <w:rPr>
          <w:b/>
          <w:bCs/>
          <w:sz w:val="24"/>
        </w:rPr>
        <w:t>MachineStatus-&gt;NWF == FALSE</w:t>
      </w:r>
      <w:r w:rsidRPr="00832F7F">
        <w:rPr>
          <w:sz w:val="24"/>
        </w:rPr>
        <w:t xml:space="preserve">), it resumes the cooking process and transitions to </w:t>
      </w:r>
      <w:proofErr w:type="spellStart"/>
      <w:r w:rsidRPr="00832F7F">
        <w:rPr>
          <w:b/>
          <w:bCs/>
          <w:sz w:val="24"/>
        </w:rPr>
        <w:t>OCS_CookingProgress</w:t>
      </w:r>
      <w:proofErr w:type="spellEnd"/>
      <w:r w:rsidRPr="00832F7F">
        <w:rPr>
          <w:sz w:val="24"/>
        </w:rPr>
        <w:t>.</w:t>
      </w:r>
    </w:p>
    <w:p w:rsidR="00832F7F" w:rsidRPr="00832F7F" w:rsidRDefault="00832F7F" w:rsidP="00832F7F">
      <w:pPr>
        <w:numPr>
          <w:ilvl w:val="0"/>
          <w:numId w:val="5"/>
        </w:numPr>
        <w:rPr>
          <w:sz w:val="24"/>
        </w:rPr>
      </w:pPr>
      <w:r w:rsidRPr="00832F7F">
        <w:rPr>
          <w:b/>
          <w:bCs/>
          <w:sz w:val="24"/>
        </w:rPr>
        <w:t>Default Case</w:t>
      </w:r>
      <w:r w:rsidRPr="00832F7F">
        <w:rPr>
          <w:sz w:val="24"/>
        </w:rPr>
        <w:t>:</w:t>
      </w:r>
    </w:p>
    <w:p w:rsidR="00832F7F" w:rsidRPr="00832F7F" w:rsidRDefault="00832F7F" w:rsidP="00832F7F">
      <w:pPr>
        <w:numPr>
          <w:ilvl w:val="1"/>
          <w:numId w:val="5"/>
        </w:numPr>
        <w:rPr>
          <w:sz w:val="24"/>
        </w:rPr>
      </w:pPr>
      <w:r w:rsidRPr="00832F7F">
        <w:rPr>
          <w:sz w:val="24"/>
        </w:rPr>
        <w:t>This is an empty default case that can be used for additional error handling.</w:t>
      </w:r>
    </w:p>
    <w:p w:rsidR="00832F7F" w:rsidRPr="00832F7F" w:rsidRDefault="00832F7F" w:rsidP="00832F7F">
      <w:pPr>
        <w:rPr>
          <w:sz w:val="24"/>
        </w:rPr>
      </w:pPr>
      <w:r w:rsidRPr="00832F7F">
        <w:rPr>
          <w:sz w:val="24"/>
        </w:rPr>
        <w:t xml:space="preserve">Overall, the </w:t>
      </w:r>
      <w:proofErr w:type="spellStart"/>
      <w:r w:rsidRPr="00832F7F">
        <w:rPr>
          <w:b/>
          <w:bCs/>
          <w:sz w:val="24"/>
        </w:rPr>
        <w:t>cookingMain</w:t>
      </w:r>
      <w:proofErr w:type="spellEnd"/>
      <w:r w:rsidRPr="00832F7F">
        <w:rPr>
          <w:sz w:val="24"/>
        </w:rPr>
        <w:t xml:space="preserve"> function orchestrates the entire cooking process in an oven, managing different states, safety checks, and the execution of various actions such as heating, motor control, and door management. The specific </w:t>
      </w:r>
      <w:r w:rsidR="00C85E44" w:rsidRPr="00832F7F">
        <w:rPr>
          <w:sz w:val="24"/>
        </w:rPr>
        <w:t>behaviour</w:t>
      </w:r>
      <w:r w:rsidRPr="00832F7F">
        <w:rPr>
          <w:sz w:val="24"/>
        </w:rPr>
        <w:t xml:space="preserve"> of each state and function call depends on the configuration and requirements of the oven control system.</w:t>
      </w:r>
    </w:p>
    <w:p w:rsidR="00832F7F" w:rsidRPr="00832F7F" w:rsidRDefault="00832F7F" w:rsidP="00832F7F">
      <w:pPr>
        <w:rPr>
          <w:sz w:val="24"/>
          <w:lang w:val="en-US"/>
        </w:rPr>
      </w:pPr>
    </w:p>
    <w:sectPr w:rsidR="00832F7F" w:rsidRPr="00832F7F" w:rsidSect="00B16BFD">
      <w:pgSz w:w="11907" w:h="16839"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81691"/>
    <w:multiLevelType w:val="hybridMultilevel"/>
    <w:tmpl w:val="32B6E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45C38"/>
    <w:multiLevelType w:val="multilevel"/>
    <w:tmpl w:val="498CD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C0AEB"/>
    <w:multiLevelType w:val="multilevel"/>
    <w:tmpl w:val="3710D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72226"/>
    <w:multiLevelType w:val="hybridMultilevel"/>
    <w:tmpl w:val="623AB8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6740E5A"/>
    <w:multiLevelType w:val="hybridMultilevel"/>
    <w:tmpl w:val="8DFC9594"/>
    <w:lvl w:ilvl="0" w:tplc="E680537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2AB25BE"/>
    <w:multiLevelType w:val="hybridMultilevel"/>
    <w:tmpl w:val="4AA4C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7D1914"/>
    <w:multiLevelType w:val="hybridMultilevel"/>
    <w:tmpl w:val="3B7448F2"/>
    <w:lvl w:ilvl="0" w:tplc="12C2E8F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6"/>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e8e790aaa3a64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gutterAtTop/>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BFD"/>
    <w:rsid w:val="00006720"/>
    <w:rsid w:val="00020691"/>
    <w:rsid w:val="00043F8E"/>
    <w:rsid w:val="0008330F"/>
    <w:rsid w:val="001D53D2"/>
    <w:rsid w:val="002B6BB7"/>
    <w:rsid w:val="00465CAC"/>
    <w:rsid w:val="00493C51"/>
    <w:rsid w:val="004A160E"/>
    <w:rsid w:val="00565E45"/>
    <w:rsid w:val="005A5340"/>
    <w:rsid w:val="005A5360"/>
    <w:rsid w:val="00626A9D"/>
    <w:rsid w:val="00832F7F"/>
    <w:rsid w:val="008D6F27"/>
    <w:rsid w:val="00A1208C"/>
    <w:rsid w:val="00A15575"/>
    <w:rsid w:val="00A32D58"/>
    <w:rsid w:val="00B16BFD"/>
    <w:rsid w:val="00BC6096"/>
    <w:rsid w:val="00C66206"/>
    <w:rsid w:val="00C85E44"/>
    <w:rsid w:val="00CD2B6B"/>
    <w:rsid w:val="00D56759"/>
    <w:rsid w:val="00E13A35"/>
    <w:rsid w:val="00EE0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E0361D-F7E7-4D72-8268-5AE791E0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7219">
      <w:bodyDiv w:val="1"/>
      <w:marLeft w:val="0"/>
      <w:marRight w:val="0"/>
      <w:marTop w:val="0"/>
      <w:marBottom w:val="0"/>
      <w:divBdr>
        <w:top w:val="none" w:sz="0" w:space="0" w:color="auto"/>
        <w:left w:val="none" w:sz="0" w:space="0" w:color="auto"/>
        <w:bottom w:val="none" w:sz="0" w:space="0" w:color="auto"/>
        <w:right w:val="none" w:sz="0" w:space="0" w:color="auto"/>
      </w:divBdr>
    </w:div>
    <w:div w:id="130631668">
      <w:bodyDiv w:val="1"/>
      <w:marLeft w:val="0"/>
      <w:marRight w:val="0"/>
      <w:marTop w:val="0"/>
      <w:marBottom w:val="0"/>
      <w:divBdr>
        <w:top w:val="none" w:sz="0" w:space="0" w:color="auto"/>
        <w:left w:val="none" w:sz="0" w:space="0" w:color="auto"/>
        <w:bottom w:val="none" w:sz="0" w:space="0" w:color="auto"/>
        <w:right w:val="none" w:sz="0" w:space="0" w:color="auto"/>
      </w:divBdr>
    </w:div>
    <w:div w:id="310990608">
      <w:bodyDiv w:val="1"/>
      <w:marLeft w:val="0"/>
      <w:marRight w:val="0"/>
      <w:marTop w:val="0"/>
      <w:marBottom w:val="0"/>
      <w:divBdr>
        <w:top w:val="none" w:sz="0" w:space="0" w:color="auto"/>
        <w:left w:val="none" w:sz="0" w:space="0" w:color="auto"/>
        <w:bottom w:val="none" w:sz="0" w:space="0" w:color="auto"/>
        <w:right w:val="none" w:sz="0" w:space="0" w:color="auto"/>
      </w:divBdr>
    </w:div>
    <w:div w:id="522210819">
      <w:bodyDiv w:val="1"/>
      <w:marLeft w:val="0"/>
      <w:marRight w:val="0"/>
      <w:marTop w:val="0"/>
      <w:marBottom w:val="0"/>
      <w:divBdr>
        <w:top w:val="none" w:sz="0" w:space="0" w:color="auto"/>
        <w:left w:val="none" w:sz="0" w:space="0" w:color="auto"/>
        <w:bottom w:val="none" w:sz="0" w:space="0" w:color="auto"/>
        <w:right w:val="none" w:sz="0" w:space="0" w:color="auto"/>
      </w:divBdr>
    </w:div>
    <w:div w:id="643004624">
      <w:bodyDiv w:val="1"/>
      <w:marLeft w:val="0"/>
      <w:marRight w:val="0"/>
      <w:marTop w:val="0"/>
      <w:marBottom w:val="0"/>
      <w:divBdr>
        <w:top w:val="none" w:sz="0" w:space="0" w:color="auto"/>
        <w:left w:val="none" w:sz="0" w:space="0" w:color="auto"/>
        <w:bottom w:val="none" w:sz="0" w:space="0" w:color="auto"/>
        <w:right w:val="none" w:sz="0" w:space="0" w:color="auto"/>
      </w:divBdr>
    </w:div>
    <w:div w:id="647369815">
      <w:bodyDiv w:val="1"/>
      <w:marLeft w:val="0"/>
      <w:marRight w:val="0"/>
      <w:marTop w:val="0"/>
      <w:marBottom w:val="0"/>
      <w:divBdr>
        <w:top w:val="none" w:sz="0" w:space="0" w:color="auto"/>
        <w:left w:val="none" w:sz="0" w:space="0" w:color="auto"/>
        <w:bottom w:val="none" w:sz="0" w:space="0" w:color="auto"/>
        <w:right w:val="none" w:sz="0" w:space="0" w:color="auto"/>
      </w:divBdr>
      <w:divsChild>
        <w:div w:id="1832796255">
          <w:marLeft w:val="0"/>
          <w:marRight w:val="0"/>
          <w:marTop w:val="0"/>
          <w:marBottom w:val="0"/>
          <w:divBdr>
            <w:top w:val="single" w:sz="2" w:space="0" w:color="auto"/>
            <w:left w:val="single" w:sz="2" w:space="0" w:color="auto"/>
            <w:bottom w:val="single" w:sz="6" w:space="0" w:color="auto"/>
            <w:right w:val="single" w:sz="2" w:space="0" w:color="auto"/>
          </w:divBdr>
          <w:divsChild>
            <w:div w:id="1780248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439517">
                  <w:marLeft w:val="0"/>
                  <w:marRight w:val="0"/>
                  <w:marTop w:val="0"/>
                  <w:marBottom w:val="0"/>
                  <w:divBdr>
                    <w:top w:val="single" w:sz="2" w:space="0" w:color="D9D9E3"/>
                    <w:left w:val="single" w:sz="2" w:space="0" w:color="D9D9E3"/>
                    <w:bottom w:val="single" w:sz="2" w:space="0" w:color="D9D9E3"/>
                    <w:right w:val="single" w:sz="2" w:space="0" w:color="D9D9E3"/>
                  </w:divBdr>
                  <w:divsChild>
                    <w:div w:id="1542477028">
                      <w:marLeft w:val="0"/>
                      <w:marRight w:val="0"/>
                      <w:marTop w:val="0"/>
                      <w:marBottom w:val="0"/>
                      <w:divBdr>
                        <w:top w:val="single" w:sz="2" w:space="0" w:color="D9D9E3"/>
                        <w:left w:val="single" w:sz="2" w:space="0" w:color="D9D9E3"/>
                        <w:bottom w:val="single" w:sz="2" w:space="0" w:color="D9D9E3"/>
                        <w:right w:val="single" w:sz="2" w:space="0" w:color="D9D9E3"/>
                      </w:divBdr>
                      <w:divsChild>
                        <w:div w:id="1254969258">
                          <w:marLeft w:val="0"/>
                          <w:marRight w:val="0"/>
                          <w:marTop w:val="0"/>
                          <w:marBottom w:val="0"/>
                          <w:divBdr>
                            <w:top w:val="single" w:sz="2" w:space="0" w:color="D9D9E3"/>
                            <w:left w:val="single" w:sz="2" w:space="0" w:color="D9D9E3"/>
                            <w:bottom w:val="single" w:sz="2" w:space="0" w:color="D9D9E3"/>
                            <w:right w:val="single" w:sz="2" w:space="0" w:color="D9D9E3"/>
                          </w:divBdr>
                          <w:divsChild>
                            <w:div w:id="399132032">
                              <w:marLeft w:val="0"/>
                              <w:marRight w:val="0"/>
                              <w:marTop w:val="0"/>
                              <w:marBottom w:val="0"/>
                              <w:divBdr>
                                <w:top w:val="single" w:sz="2" w:space="0" w:color="D9D9E3"/>
                                <w:left w:val="single" w:sz="2" w:space="0" w:color="D9D9E3"/>
                                <w:bottom w:val="single" w:sz="2" w:space="0" w:color="D9D9E3"/>
                                <w:right w:val="single" w:sz="2" w:space="0" w:color="D9D9E3"/>
                              </w:divBdr>
                              <w:divsChild>
                                <w:div w:id="439420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8679766">
      <w:bodyDiv w:val="1"/>
      <w:marLeft w:val="0"/>
      <w:marRight w:val="0"/>
      <w:marTop w:val="0"/>
      <w:marBottom w:val="0"/>
      <w:divBdr>
        <w:top w:val="none" w:sz="0" w:space="0" w:color="auto"/>
        <w:left w:val="none" w:sz="0" w:space="0" w:color="auto"/>
        <w:bottom w:val="none" w:sz="0" w:space="0" w:color="auto"/>
        <w:right w:val="none" w:sz="0" w:space="0" w:color="auto"/>
      </w:divBdr>
    </w:div>
    <w:div w:id="1233736333">
      <w:bodyDiv w:val="1"/>
      <w:marLeft w:val="0"/>
      <w:marRight w:val="0"/>
      <w:marTop w:val="0"/>
      <w:marBottom w:val="0"/>
      <w:divBdr>
        <w:top w:val="none" w:sz="0" w:space="0" w:color="auto"/>
        <w:left w:val="none" w:sz="0" w:space="0" w:color="auto"/>
        <w:bottom w:val="none" w:sz="0" w:space="0" w:color="auto"/>
        <w:right w:val="none" w:sz="0" w:space="0" w:color="auto"/>
      </w:divBdr>
    </w:div>
    <w:div w:id="1268193161">
      <w:bodyDiv w:val="1"/>
      <w:marLeft w:val="0"/>
      <w:marRight w:val="0"/>
      <w:marTop w:val="0"/>
      <w:marBottom w:val="0"/>
      <w:divBdr>
        <w:top w:val="none" w:sz="0" w:space="0" w:color="auto"/>
        <w:left w:val="none" w:sz="0" w:space="0" w:color="auto"/>
        <w:bottom w:val="none" w:sz="0" w:space="0" w:color="auto"/>
        <w:right w:val="none" w:sz="0" w:space="0" w:color="auto"/>
      </w:divBdr>
    </w:div>
    <w:div w:id="1863351254">
      <w:bodyDiv w:val="1"/>
      <w:marLeft w:val="0"/>
      <w:marRight w:val="0"/>
      <w:marTop w:val="0"/>
      <w:marBottom w:val="0"/>
      <w:divBdr>
        <w:top w:val="none" w:sz="0" w:space="0" w:color="auto"/>
        <w:left w:val="none" w:sz="0" w:space="0" w:color="auto"/>
        <w:bottom w:val="none" w:sz="0" w:space="0" w:color="auto"/>
        <w:right w:val="none" w:sz="0" w:space="0" w:color="auto"/>
      </w:divBdr>
    </w:div>
    <w:div w:id="1898398742">
      <w:bodyDiv w:val="1"/>
      <w:marLeft w:val="0"/>
      <w:marRight w:val="0"/>
      <w:marTop w:val="0"/>
      <w:marBottom w:val="0"/>
      <w:divBdr>
        <w:top w:val="none" w:sz="0" w:space="0" w:color="auto"/>
        <w:left w:val="none" w:sz="0" w:space="0" w:color="auto"/>
        <w:bottom w:val="none" w:sz="0" w:space="0" w:color="auto"/>
        <w:right w:val="none" w:sz="0" w:space="0" w:color="auto"/>
      </w:divBdr>
    </w:div>
    <w:div w:id="2097246079">
      <w:bodyDiv w:val="1"/>
      <w:marLeft w:val="0"/>
      <w:marRight w:val="0"/>
      <w:marTop w:val="0"/>
      <w:marBottom w:val="0"/>
      <w:divBdr>
        <w:top w:val="none" w:sz="0" w:space="0" w:color="auto"/>
        <w:left w:val="none" w:sz="0" w:space="0" w:color="auto"/>
        <w:bottom w:val="none" w:sz="0" w:space="0" w:color="auto"/>
        <w:right w:val="none" w:sz="0" w:space="0" w:color="auto"/>
      </w:divBdr>
      <w:divsChild>
        <w:div w:id="751506360">
          <w:marLeft w:val="0"/>
          <w:marRight w:val="0"/>
          <w:marTop w:val="0"/>
          <w:marBottom w:val="0"/>
          <w:divBdr>
            <w:top w:val="single" w:sz="2" w:space="0" w:color="auto"/>
            <w:left w:val="single" w:sz="2" w:space="0" w:color="auto"/>
            <w:bottom w:val="single" w:sz="6" w:space="0" w:color="auto"/>
            <w:right w:val="single" w:sz="2" w:space="0" w:color="auto"/>
          </w:divBdr>
          <w:divsChild>
            <w:div w:id="1644966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377713">
                  <w:marLeft w:val="0"/>
                  <w:marRight w:val="0"/>
                  <w:marTop w:val="0"/>
                  <w:marBottom w:val="0"/>
                  <w:divBdr>
                    <w:top w:val="single" w:sz="2" w:space="0" w:color="D9D9E3"/>
                    <w:left w:val="single" w:sz="2" w:space="0" w:color="D9D9E3"/>
                    <w:bottom w:val="single" w:sz="2" w:space="0" w:color="D9D9E3"/>
                    <w:right w:val="single" w:sz="2" w:space="0" w:color="D9D9E3"/>
                  </w:divBdr>
                  <w:divsChild>
                    <w:div w:id="1640458496">
                      <w:marLeft w:val="0"/>
                      <w:marRight w:val="0"/>
                      <w:marTop w:val="0"/>
                      <w:marBottom w:val="0"/>
                      <w:divBdr>
                        <w:top w:val="single" w:sz="2" w:space="0" w:color="D9D9E3"/>
                        <w:left w:val="single" w:sz="2" w:space="0" w:color="D9D9E3"/>
                        <w:bottom w:val="single" w:sz="2" w:space="0" w:color="D9D9E3"/>
                        <w:right w:val="single" w:sz="2" w:space="0" w:color="D9D9E3"/>
                      </w:divBdr>
                      <w:divsChild>
                        <w:div w:id="1870989825">
                          <w:marLeft w:val="0"/>
                          <w:marRight w:val="0"/>
                          <w:marTop w:val="0"/>
                          <w:marBottom w:val="0"/>
                          <w:divBdr>
                            <w:top w:val="single" w:sz="2" w:space="0" w:color="D9D9E3"/>
                            <w:left w:val="single" w:sz="2" w:space="0" w:color="D9D9E3"/>
                            <w:bottom w:val="single" w:sz="2" w:space="0" w:color="D9D9E3"/>
                            <w:right w:val="single" w:sz="2" w:space="0" w:color="D9D9E3"/>
                          </w:divBdr>
                          <w:divsChild>
                            <w:div w:id="1385829614">
                              <w:marLeft w:val="0"/>
                              <w:marRight w:val="0"/>
                              <w:marTop w:val="0"/>
                              <w:marBottom w:val="0"/>
                              <w:divBdr>
                                <w:top w:val="single" w:sz="2" w:space="0" w:color="D9D9E3"/>
                                <w:left w:val="single" w:sz="2" w:space="0" w:color="D9D9E3"/>
                                <w:bottom w:val="single" w:sz="2" w:space="0" w:color="D9D9E3"/>
                                <w:right w:val="single" w:sz="2" w:space="0" w:color="D9D9E3"/>
                              </w:divBdr>
                              <w:divsChild>
                                <w:div w:id="995107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5</Pages>
  <Words>1118</Words>
  <Characters>6317</Characters>
  <Application>Microsoft Office Word</Application>
  <DocSecurity>0</DocSecurity>
  <Lines>146</Lines>
  <Paragraphs>94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18</cp:revision>
  <dcterms:created xsi:type="dcterms:W3CDTF">2023-09-06T02:40:00Z</dcterms:created>
  <dcterms:modified xsi:type="dcterms:W3CDTF">2024-02-05T10:12:00Z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7d14892fe8a7037058f7a1d97f6d8593c4844eea84401cb6d1f1bbfb5d59ab3d</vt:lpwstr>
  </property>
</Properties>
</file>